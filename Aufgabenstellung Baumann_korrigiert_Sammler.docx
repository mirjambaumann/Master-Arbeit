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ook w:val="04A0" w:firstRow="1" w:lastRow="0" w:firstColumn="1" w:lastColumn="0" w:noHBand="0" w:noVBand="1"/>
      </w:tblPr>
      <w:tblGrid>
        <w:gridCol w:w="2529"/>
        <w:gridCol w:w="7325"/>
      </w:tblGrid>
      <w:tr w:rsidR="00401A00" w14:paraId="27D35620" w14:textId="77777777" w:rsidTr="00C50801">
        <w:tc>
          <w:tcPr>
            <w:tcW w:w="5000" w:type="pct"/>
            <w:gridSpan w:val="2"/>
          </w:tcPr>
          <w:p w14:paraId="69817E33" w14:textId="77777777" w:rsidR="00401A00" w:rsidRPr="00401A00" w:rsidRDefault="00401A00" w:rsidP="00401A00">
            <w:pPr>
              <w:pStyle w:val="KeinLeerraum"/>
            </w:pPr>
            <w:bookmarkStart w:id="0" w:name="_GoBack"/>
            <w:bookmarkEnd w:id="0"/>
          </w:p>
        </w:tc>
      </w:tr>
      <w:tr w:rsidR="00401A00" w14:paraId="0380A8C5" w14:textId="77777777" w:rsidTr="00C50801">
        <w:tc>
          <w:tcPr>
            <w:tcW w:w="5000" w:type="pct"/>
            <w:gridSpan w:val="2"/>
            <w:vAlign w:val="center"/>
          </w:tcPr>
          <w:p w14:paraId="719BDD2B" w14:textId="77777777" w:rsidR="00401A00" w:rsidRPr="00401A00" w:rsidRDefault="00717EEC" w:rsidP="00E95EBB">
            <w:pPr>
              <w:pStyle w:val="Titel"/>
            </w:pPr>
            <w:r w:rsidRPr="00717EEC">
              <w:rPr>
                <w:sz w:val="48"/>
              </w:rPr>
              <w:t xml:space="preserve">Aufgabenstellung MAS Medizininformatik                                </w:t>
            </w:r>
            <w:r w:rsidR="00E95EBB" w:rsidRPr="00717EEC">
              <w:rPr>
                <w:sz w:val="40"/>
              </w:rPr>
              <w:t>Quo Vadis</w:t>
            </w:r>
            <w:r w:rsidR="00E95EBB" w:rsidRPr="00717EEC">
              <w:rPr>
                <w:sz w:val="40"/>
              </w:rPr>
              <w:br/>
              <w:t xml:space="preserve"> Logistik im Wohnheim Riggisberg</w:t>
            </w:r>
          </w:p>
        </w:tc>
      </w:tr>
      <w:tr w:rsidR="00401A00" w14:paraId="51FE13A2" w14:textId="77777777" w:rsidTr="002C56D9">
        <w:trPr>
          <w:trHeight w:val="78"/>
        </w:trPr>
        <w:tc>
          <w:tcPr>
            <w:tcW w:w="5000" w:type="pct"/>
            <w:gridSpan w:val="2"/>
            <w:vAlign w:val="center"/>
          </w:tcPr>
          <w:p w14:paraId="79D741A3" w14:textId="77777777" w:rsidR="00401A00" w:rsidRPr="00401A00" w:rsidRDefault="00401A00" w:rsidP="00A425BB"/>
        </w:tc>
      </w:tr>
      <w:tr w:rsidR="00401A00" w14:paraId="74AF6469" w14:textId="77777777" w:rsidTr="00E268A3">
        <w:tc>
          <w:tcPr>
            <w:tcW w:w="1283" w:type="pct"/>
          </w:tcPr>
          <w:p w14:paraId="1B440CCA" w14:textId="77777777" w:rsidR="00401A00" w:rsidRPr="00401A00" w:rsidRDefault="00401A00" w:rsidP="00E268A3">
            <w:r w:rsidRPr="00C04FE7">
              <w:t>Autor(en):</w:t>
            </w:r>
          </w:p>
        </w:tc>
        <w:tc>
          <w:tcPr>
            <w:tcW w:w="3717" w:type="pct"/>
          </w:tcPr>
          <w:p w14:paraId="1CAB5A2E" w14:textId="77777777" w:rsidR="00401A00" w:rsidRPr="00401A00" w:rsidRDefault="00E95EBB" w:rsidP="00E268A3">
            <w:bookmarkStart w:id="1" w:name="Autorenname"/>
            <w:r>
              <w:t>Mirjam Baumann</w:t>
            </w:r>
            <w:r w:rsidR="00401A00">
              <w:t xml:space="preserve"> </w:t>
            </w:r>
            <w:bookmarkEnd w:id="1"/>
            <w:r w:rsidR="00401A00">
              <w:t xml:space="preserve"> </w:t>
            </w:r>
          </w:p>
        </w:tc>
      </w:tr>
      <w:tr w:rsidR="00401A00" w14:paraId="36941C83" w14:textId="77777777" w:rsidTr="00E268A3">
        <w:tc>
          <w:tcPr>
            <w:tcW w:w="1283" w:type="pct"/>
          </w:tcPr>
          <w:p w14:paraId="07ABF7D9" w14:textId="77777777" w:rsidR="00401A00" w:rsidRPr="00401A00" w:rsidRDefault="00401A00" w:rsidP="00E268A3">
            <w:r>
              <w:t>Kontaktdaten</w:t>
            </w:r>
          </w:p>
        </w:tc>
        <w:tc>
          <w:tcPr>
            <w:tcW w:w="3717" w:type="pct"/>
          </w:tcPr>
          <w:p w14:paraId="6B50024B" w14:textId="77777777" w:rsidR="00717EEC" w:rsidRDefault="00717EEC" w:rsidP="00E268A3">
            <w:r>
              <w:t>Schlossweg 5</w:t>
            </w:r>
            <w:r w:rsidR="00764227">
              <w:t xml:space="preserve"> </w:t>
            </w:r>
            <w:r>
              <w:t>3132 Riggisberg</w:t>
            </w:r>
          </w:p>
          <w:p w14:paraId="7774D581" w14:textId="77777777" w:rsidR="00717EEC" w:rsidRDefault="00717EEC" w:rsidP="00E268A3">
            <w:r>
              <w:t>m.baumann@wohnheimriggisberg.ch</w:t>
            </w:r>
          </w:p>
          <w:p w14:paraId="582FA32F" w14:textId="77777777" w:rsidR="00717EEC" w:rsidRDefault="00717EEC" w:rsidP="00E268A3">
            <w:r>
              <w:t xml:space="preserve">Telefon: 031 808 82 32 </w:t>
            </w:r>
          </w:p>
        </w:tc>
      </w:tr>
      <w:tr w:rsidR="00401A00" w14:paraId="312118DE" w14:textId="77777777" w:rsidTr="00E268A3">
        <w:trPr>
          <w:hidden/>
        </w:trPr>
        <w:tc>
          <w:tcPr>
            <w:tcW w:w="1283" w:type="pct"/>
          </w:tcPr>
          <w:p w14:paraId="6B16B0A5" w14:textId="77777777" w:rsidR="00401A00" w:rsidRPr="00401A00" w:rsidRDefault="00401A00" w:rsidP="00E268A3">
            <w:pPr>
              <w:pStyle w:val="StandardErluterung"/>
            </w:pPr>
          </w:p>
        </w:tc>
        <w:tc>
          <w:tcPr>
            <w:tcW w:w="3717" w:type="pct"/>
          </w:tcPr>
          <w:p w14:paraId="608388B9" w14:textId="77777777" w:rsidR="00401A00" w:rsidRPr="00401A00" w:rsidRDefault="00764227" w:rsidP="00E268A3">
            <w:r>
              <w:rPr>
                <w:noProof/>
                <w:lang w:eastAsia="de-CH"/>
              </w:rPr>
              <w:drawing>
                <wp:inline distT="0" distB="0" distL="0" distR="0" wp14:anchorId="2015A759" wp14:editId="79C1D1BA">
                  <wp:extent cx="2432958" cy="1621971"/>
                  <wp:effectExtent l="0" t="0" r="5715" b="0"/>
                  <wp:docPr id="7" name="Bild 2" descr="Logistikbranche auf dem Weg in die digitale Zukun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stikbranche auf dem Weg in die digitale Zukunf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2807" cy="1628537"/>
                          </a:xfrm>
                          <a:prstGeom prst="rect">
                            <a:avLst/>
                          </a:prstGeom>
                          <a:noFill/>
                          <a:ln>
                            <a:noFill/>
                          </a:ln>
                        </pic:spPr>
                      </pic:pic>
                    </a:graphicData>
                  </a:graphic>
                </wp:inline>
              </w:drawing>
            </w:r>
          </w:p>
        </w:tc>
      </w:tr>
      <w:tr w:rsidR="00401A00" w14:paraId="2B7C338A" w14:textId="77777777" w:rsidTr="00E268A3">
        <w:tc>
          <w:tcPr>
            <w:tcW w:w="1283" w:type="pct"/>
          </w:tcPr>
          <w:p w14:paraId="5DC3D98F" w14:textId="77777777" w:rsidR="00401A00" w:rsidRPr="00401A00" w:rsidRDefault="00401A00" w:rsidP="00E268A3">
            <w:r>
              <w:t>Experte(n):</w:t>
            </w:r>
          </w:p>
        </w:tc>
        <w:tc>
          <w:tcPr>
            <w:tcW w:w="3717" w:type="pct"/>
          </w:tcPr>
          <w:p w14:paraId="3D7E25C8" w14:textId="77777777" w:rsidR="00401A00" w:rsidRPr="00F149F5" w:rsidRDefault="00717EEC" w:rsidP="00E268A3">
            <w:r>
              <w:t>Guido Sammler</w:t>
            </w:r>
          </w:p>
        </w:tc>
      </w:tr>
      <w:tr w:rsidR="00401A00" w14:paraId="1B8409E5" w14:textId="77777777" w:rsidTr="00E268A3">
        <w:tc>
          <w:tcPr>
            <w:tcW w:w="1283" w:type="pct"/>
          </w:tcPr>
          <w:p w14:paraId="56D1EC5B" w14:textId="77777777" w:rsidR="00401A00" w:rsidRPr="00401A00" w:rsidRDefault="00401A00" w:rsidP="00F235DA">
            <w:pPr>
              <w:suppressAutoHyphens/>
            </w:pPr>
            <w:r>
              <w:t>Betriebsinterner Betreuer</w:t>
            </w:r>
          </w:p>
        </w:tc>
        <w:tc>
          <w:tcPr>
            <w:tcW w:w="3717" w:type="pct"/>
          </w:tcPr>
          <w:p w14:paraId="4E6533E0" w14:textId="77777777" w:rsidR="00401A00" w:rsidRPr="00E95EBB" w:rsidRDefault="00E95EBB" w:rsidP="00E268A3">
            <w:pPr>
              <w:pStyle w:val="StandardErluterung"/>
              <w:rPr>
                <w:smallCaps w:val="0"/>
              </w:rPr>
            </w:pPr>
            <w:r>
              <w:rPr>
                <w:smallCaps w:val="0"/>
                <w:vanish w:val="0"/>
                <w:color w:val="auto"/>
                <w:sz w:val="22"/>
              </w:rPr>
              <w:t>Luca lo Faso, Leiter Departement Dienste und Support</w:t>
            </w:r>
          </w:p>
        </w:tc>
      </w:tr>
      <w:tr w:rsidR="00401A00" w14:paraId="3E83EEC0" w14:textId="77777777" w:rsidTr="00E268A3">
        <w:tc>
          <w:tcPr>
            <w:tcW w:w="1283" w:type="pct"/>
          </w:tcPr>
          <w:p w14:paraId="337C50C9" w14:textId="77777777" w:rsidR="00401A00" w:rsidRPr="00401A00" w:rsidRDefault="00401A00" w:rsidP="00E268A3">
            <w:r>
              <w:t>Prüfungsleiter:</w:t>
            </w:r>
          </w:p>
        </w:tc>
        <w:sdt>
          <w:sdtPr>
            <w:alias w:val="Prüfungsleiter"/>
            <w:tag w:val="Prüfungsleiter"/>
            <w:id w:val="1145250926"/>
            <w:placeholder>
              <w:docPart w:val="75C665F70E794AEF9A0B40F2298F63F6"/>
            </w:placeholder>
            <w:comboBox>
              <w:listItem w:value="Wählen Sie ein Element aus."/>
              <w:listItem w:displayText="Bleuer Jürg" w:value="Bleuer Jürg"/>
              <w:listItem w:displayText="Greulich Anreas" w:value="Greulich Anreas"/>
              <w:listItem w:displayText="Schumacher Peter" w:value="Schumacher Peter"/>
              <w:listItem w:displayText="Steck Jürg" w:value="Steck Jürg"/>
              <w:listItem w:displayText="Zbinden Alex" w:value="Zbinden Alex"/>
              <w:listItem w:displayText="Zahnd Daniel" w:value="Zahnd Daniel"/>
            </w:comboBox>
          </w:sdtPr>
          <w:sdtEndPr/>
          <w:sdtContent>
            <w:tc>
              <w:tcPr>
                <w:tcW w:w="3717" w:type="pct"/>
              </w:tcPr>
              <w:p w14:paraId="43340A82" w14:textId="77777777" w:rsidR="00401A00" w:rsidRPr="00F149F5" w:rsidRDefault="00E95EBB" w:rsidP="00E268A3">
                <w:r>
                  <w:t>Zahnd Daniel</w:t>
                </w:r>
              </w:p>
            </w:tc>
          </w:sdtContent>
        </w:sdt>
      </w:tr>
      <w:tr w:rsidR="00401A00" w14:paraId="28B2906D" w14:textId="77777777" w:rsidTr="00E268A3">
        <w:tc>
          <w:tcPr>
            <w:tcW w:w="1283" w:type="pct"/>
          </w:tcPr>
          <w:p w14:paraId="666B0733" w14:textId="77777777" w:rsidR="00401A00" w:rsidRPr="00401A00" w:rsidRDefault="00401A00" w:rsidP="00E268A3">
            <w:r>
              <w:t>Art der Arbeit</w:t>
            </w:r>
          </w:p>
        </w:tc>
        <w:tc>
          <w:tcPr>
            <w:tcW w:w="3717" w:type="pct"/>
          </w:tcPr>
          <w:sdt>
            <w:sdtPr>
              <w:alias w:val="Art der Arbeit"/>
              <w:tag w:val="Art der Arbeit"/>
              <w:id w:val="1852455010"/>
              <w:lock w:val="sdtLocked"/>
              <w:placeholder>
                <w:docPart w:val="48FDAF6A0D08450A95C01429AC600949"/>
              </w:placeholder>
              <w:dropDownList>
                <w:listItem w:value="Wählen Sie ein Element aus."/>
                <w:listItem w:displayText="Nach Phänomen" w:value="Nach Phänomen"/>
                <w:listItem w:displayText="Nach Entwicklung" w:value="Nach Entwicklung"/>
                <w:listItem w:displayText="Nach Produkt" w:value="Nach Produkt"/>
                <w:listItem w:displayText="Nach System" w:value="Nach System"/>
                <w:listItem w:displayText="Nach Projekt" w:value="Nach Projekt"/>
                <w:listItem w:displayText="Nach Konzept" w:value="Nach Konzept"/>
              </w:dropDownList>
            </w:sdtPr>
            <w:sdtEndPr/>
            <w:sdtContent>
              <w:p w14:paraId="33002C5C" w14:textId="77777777" w:rsidR="00F235DA" w:rsidRPr="00401A00" w:rsidRDefault="00E95EBB" w:rsidP="00E268A3">
                <w:r>
                  <w:t>Nach Projekt</w:t>
                </w:r>
              </w:p>
            </w:sdtContent>
          </w:sdt>
        </w:tc>
      </w:tr>
    </w:tbl>
    <w:p w14:paraId="655B789E" w14:textId="77777777" w:rsidR="00401A00" w:rsidRDefault="00401A00" w:rsidP="00401A00"/>
    <w:sdt>
      <w:sdtPr>
        <w:id w:val="2011552481"/>
        <w:placeholder>
          <w:docPart w:val="725B28B846624C599D89774C47087AF6"/>
        </w:placeholder>
        <w:date w:fullDate="2016-10-22T00:00:00Z">
          <w:dateFormat w:val="dd.MM.yyyy"/>
          <w:lid w:val="de-CH"/>
          <w:storeMappedDataAs w:val="dateTime"/>
          <w:calendar w:val="gregorian"/>
        </w:date>
      </w:sdtPr>
      <w:sdtEndPr/>
      <w:sdtContent>
        <w:p w14:paraId="012F2922" w14:textId="77777777" w:rsidR="000013DE" w:rsidRDefault="00E129F8" w:rsidP="00401A00">
          <w:pPr>
            <w:sectPr w:rsidR="000013DE" w:rsidSect="000013DE">
              <w:headerReference w:type="default" r:id="rId11"/>
              <w:footerReference w:type="default" r:id="rId12"/>
              <w:headerReference w:type="first" r:id="rId13"/>
              <w:pgSz w:w="11906" w:h="16838" w:code="9"/>
              <w:pgMar w:top="1593" w:right="1134" w:bottom="1559" w:left="1134" w:header="709" w:footer="1134" w:gutter="0"/>
              <w:cols w:space="708"/>
              <w:vAlign w:val="center"/>
              <w:titlePg/>
              <w:docGrid w:linePitch="360"/>
            </w:sectPr>
          </w:pPr>
          <w:r>
            <w:t>22.10.2016</w:t>
          </w:r>
        </w:p>
      </w:sdtContent>
    </w:sdt>
    <w:sdt>
      <w:sdtPr>
        <w:rPr>
          <w:rFonts w:eastAsia="Times New Roman" w:cs="Times New Roman"/>
          <w:b w:val="0"/>
          <w:bCs w:val="0"/>
          <w:color w:val="auto"/>
          <w:kern w:val="16"/>
          <w:sz w:val="22"/>
          <w:szCs w:val="20"/>
          <w:lang w:val="de-CH" w:eastAsia="de-DE"/>
        </w:rPr>
        <w:id w:val="1975720683"/>
        <w:docPartObj>
          <w:docPartGallery w:val="Table of Contents"/>
          <w:docPartUnique/>
        </w:docPartObj>
      </w:sdtPr>
      <w:sdtEndPr/>
      <w:sdtContent>
        <w:p w14:paraId="0949A7C4" w14:textId="77777777" w:rsidR="00401A00" w:rsidRDefault="00401A00" w:rsidP="00401A00">
          <w:pPr>
            <w:pStyle w:val="Inhaltsverzeichnisberschrift"/>
          </w:pPr>
          <w:r>
            <w:t>Inhalt</w:t>
          </w:r>
        </w:p>
        <w:p w14:paraId="69B5B656" w14:textId="77777777" w:rsidR="00E129F8" w:rsidRDefault="00401A00">
          <w:pPr>
            <w:pStyle w:val="Verzeichnis1"/>
            <w:rPr>
              <w:rFonts w:asciiTheme="minorHAnsi" w:eastAsiaTheme="minorEastAsia" w:hAnsiTheme="minorHAnsi" w:cstheme="minorBidi"/>
              <w:b w:val="0"/>
              <w:bCs w:val="0"/>
              <w:caps w:val="0"/>
              <w:noProof/>
              <w:kern w:val="0"/>
              <w:sz w:val="22"/>
              <w:szCs w:val="22"/>
              <w:lang w:eastAsia="de-CH"/>
            </w:rPr>
          </w:pPr>
          <w:r w:rsidRPr="00401A00">
            <w:fldChar w:fldCharType="begin"/>
          </w:r>
          <w:r>
            <w:instrText xml:space="preserve"> TOC \o "1-3" \h \z \u </w:instrText>
          </w:r>
          <w:r w:rsidRPr="00401A00">
            <w:fldChar w:fldCharType="separate"/>
          </w:r>
          <w:hyperlink w:anchor="_Toc464896540" w:history="1">
            <w:r w:rsidR="00E129F8" w:rsidRPr="009C3BC3">
              <w:rPr>
                <w:rStyle w:val="Hyperlink"/>
                <w:noProof/>
              </w:rPr>
              <w:t>1.</w:t>
            </w:r>
            <w:r w:rsidR="00E129F8">
              <w:rPr>
                <w:rFonts w:asciiTheme="minorHAnsi" w:eastAsiaTheme="minorEastAsia" w:hAnsiTheme="minorHAnsi" w:cstheme="minorBidi"/>
                <w:b w:val="0"/>
                <w:bCs w:val="0"/>
                <w:caps w:val="0"/>
                <w:noProof/>
                <w:kern w:val="0"/>
                <w:sz w:val="22"/>
                <w:szCs w:val="22"/>
                <w:lang w:eastAsia="de-CH"/>
              </w:rPr>
              <w:tab/>
            </w:r>
            <w:r w:rsidR="00E129F8" w:rsidRPr="009C3BC3">
              <w:rPr>
                <w:rStyle w:val="Hyperlink"/>
                <w:noProof/>
              </w:rPr>
              <w:t>Zusammenfassung</w:t>
            </w:r>
            <w:r w:rsidR="00E129F8">
              <w:rPr>
                <w:noProof/>
                <w:webHidden/>
              </w:rPr>
              <w:tab/>
            </w:r>
            <w:r w:rsidR="00E129F8">
              <w:rPr>
                <w:noProof/>
                <w:webHidden/>
              </w:rPr>
              <w:fldChar w:fldCharType="begin"/>
            </w:r>
            <w:r w:rsidR="00E129F8">
              <w:rPr>
                <w:noProof/>
                <w:webHidden/>
              </w:rPr>
              <w:instrText xml:space="preserve"> PAGEREF _Toc464896540 \h </w:instrText>
            </w:r>
            <w:r w:rsidR="00E129F8">
              <w:rPr>
                <w:noProof/>
                <w:webHidden/>
              </w:rPr>
            </w:r>
            <w:r w:rsidR="00E129F8">
              <w:rPr>
                <w:noProof/>
                <w:webHidden/>
              </w:rPr>
              <w:fldChar w:fldCharType="separate"/>
            </w:r>
            <w:r w:rsidR="00E129F8">
              <w:rPr>
                <w:noProof/>
                <w:webHidden/>
              </w:rPr>
              <w:t>2</w:t>
            </w:r>
            <w:r w:rsidR="00E129F8">
              <w:rPr>
                <w:noProof/>
                <w:webHidden/>
              </w:rPr>
              <w:fldChar w:fldCharType="end"/>
            </w:r>
          </w:hyperlink>
        </w:p>
        <w:p w14:paraId="7B20E60E" w14:textId="77777777" w:rsidR="00E129F8" w:rsidRDefault="00DB5327">
          <w:pPr>
            <w:pStyle w:val="Verzeichnis1"/>
            <w:rPr>
              <w:rFonts w:asciiTheme="minorHAnsi" w:eastAsiaTheme="minorEastAsia" w:hAnsiTheme="minorHAnsi" w:cstheme="minorBidi"/>
              <w:b w:val="0"/>
              <w:bCs w:val="0"/>
              <w:caps w:val="0"/>
              <w:noProof/>
              <w:kern w:val="0"/>
              <w:sz w:val="22"/>
              <w:szCs w:val="22"/>
              <w:lang w:eastAsia="de-CH"/>
            </w:rPr>
          </w:pPr>
          <w:hyperlink w:anchor="_Toc464896541" w:history="1">
            <w:r w:rsidR="00E129F8" w:rsidRPr="009C3BC3">
              <w:rPr>
                <w:rStyle w:val="Hyperlink"/>
                <w:noProof/>
              </w:rPr>
              <w:t>2.</w:t>
            </w:r>
            <w:r w:rsidR="00E129F8">
              <w:rPr>
                <w:rFonts w:asciiTheme="minorHAnsi" w:eastAsiaTheme="minorEastAsia" w:hAnsiTheme="minorHAnsi" w:cstheme="minorBidi"/>
                <w:b w:val="0"/>
                <w:bCs w:val="0"/>
                <w:caps w:val="0"/>
                <w:noProof/>
                <w:kern w:val="0"/>
                <w:sz w:val="22"/>
                <w:szCs w:val="22"/>
                <w:lang w:eastAsia="de-CH"/>
              </w:rPr>
              <w:tab/>
            </w:r>
            <w:r w:rsidR="00E129F8" w:rsidRPr="009C3BC3">
              <w:rPr>
                <w:rStyle w:val="Hyperlink"/>
                <w:noProof/>
              </w:rPr>
              <w:t>Einleitung</w:t>
            </w:r>
            <w:r w:rsidR="00E129F8">
              <w:rPr>
                <w:noProof/>
                <w:webHidden/>
              </w:rPr>
              <w:tab/>
            </w:r>
            <w:r w:rsidR="00E129F8">
              <w:rPr>
                <w:noProof/>
                <w:webHidden/>
              </w:rPr>
              <w:fldChar w:fldCharType="begin"/>
            </w:r>
            <w:r w:rsidR="00E129F8">
              <w:rPr>
                <w:noProof/>
                <w:webHidden/>
              </w:rPr>
              <w:instrText xml:space="preserve"> PAGEREF _Toc464896541 \h </w:instrText>
            </w:r>
            <w:r w:rsidR="00E129F8">
              <w:rPr>
                <w:noProof/>
                <w:webHidden/>
              </w:rPr>
            </w:r>
            <w:r w:rsidR="00E129F8">
              <w:rPr>
                <w:noProof/>
                <w:webHidden/>
              </w:rPr>
              <w:fldChar w:fldCharType="separate"/>
            </w:r>
            <w:r w:rsidR="00E129F8">
              <w:rPr>
                <w:noProof/>
                <w:webHidden/>
              </w:rPr>
              <w:t>3</w:t>
            </w:r>
            <w:r w:rsidR="00E129F8">
              <w:rPr>
                <w:noProof/>
                <w:webHidden/>
              </w:rPr>
              <w:fldChar w:fldCharType="end"/>
            </w:r>
          </w:hyperlink>
        </w:p>
        <w:p w14:paraId="3826A351" w14:textId="77777777" w:rsidR="00E129F8" w:rsidRDefault="00DB5327">
          <w:pPr>
            <w:pStyle w:val="Verzeichnis2"/>
            <w:rPr>
              <w:rFonts w:eastAsiaTheme="minorEastAsia" w:cstheme="minorBidi"/>
              <w:b w:val="0"/>
              <w:bCs w:val="0"/>
              <w:noProof/>
              <w:kern w:val="0"/>
              <w:sz w:val="22"/>
              <w:szCs w:val="22"/>
              <w:lang w:eastAsia="de-CH"/>
            </w:rPr>
          </w:pPr>
          <w:hyperlink w:anchor="_Toc464896542" w:history="1">
            <w:r w:rsidR="00E129F8" w:rsidRPr="009C3BC3">
              <w:rPr>
                <w:rStyle w:val="Hyperlink"/>
                <w:noProof/>
              </w:rPr>
              <w:t>2.1</w:t>
            </w:r>
            <w:r w:rsidR="00E129F8">
              <w:rPr>
                <w:rFonts w:eastAsiaTheme="minorEastAsia" w:cstheme="minorBidi"/>
                <w:b w:val="0"/>
                <w:bCs w:val="0"/>
                <w:noProof/>
                <w:kern w:val="0"/>
                <w:sz w:val="22"/>
                <w:szCs w:val="22"/>
                <w:lang w:eastAsia="de-CH"/>
              </w:rPr>
              <w:tab/>
            </w:r>
            <w:r w:rsidR="00E129F8" w:rsidRPr="009C3BC3">
              <w:rPr>
                <w:rStyle w:val="Hyperlink"/>
                <w:noProof/>
              </w:rPr>
              <w:t>Problemstellung und Relevanz der geplanten Arbeit</w:t>
            </w:r>
            <w:r w:rsidR="00E129F8">
              <w:rPr>
                <w:noProof/>
                <w:webHidden/>
              </w:rPr>
              <w:tab/>
            </w:r>
            <w:r w:rsidR="00E129F8">
              <w:rPr>
                <w:noProof/>
                <w:webHidden/>
              </w:rPr>
              <w:fldChar w:fldCharType="begin"/>
            </w:r>
            <w:r w:rsidR="00E129F8">
              <w:rPr>
                <w:noProof/>
                <w:webHidden/>
              </w:rPr>
              <w:instrText xml:space="preserve"> PAGEREF _Toc464896542 \h </w:instrText>
            </w:r>
            <w:r w:rsidR="00E129F8">
              <w:rPr>
                <w:noProof/>
                <w:webHidden/>
              </w:rPr>
            </w:r>
            <w:r w:rsidR="00E129F8">
              <w:rPr>
                <w:noProof/>
                <w:webHidden/>
              </w:rPr>
              <w:fldChar w:fldCharType="separate"/>
            </w:r>
            <w:r w:rsidR="00E129F8">
              <w:rPr>
                <w:noProof/>
                <w:webHidden/>
              </w:rPr>
              <w:t>3</w:t>
            </w:r>
            <w:r w:rsidR="00E129F8">
              <w:rPr>
                <w:noProof/>
                <w:webHidden/>
              </w:rPr>
              <w:fldChar w:fldCharType="end"/>
            </w:r>
          </w:hyperlink>
        </w:p>
        <w:p w14:paraId="3D543A8F" w14:textId="77777777" w:rsidR="00E129F8" w:rsidRDefault="00DB5327">
          <w:pPr>
            <w:pStyle w:val="Verzeichnis2"/>
            <w:rPr>
              <w:rFonts w:eastAsiaTheme="minorEastAsia" w:cstheme="minorBidi"/>
              <w:b w:val="0"/>
              <w:bCs w:val="0"/>
              <w:noProof/>
              <w:kern w:val="0"/>
              <w:sz w:val="22"/>
              <w:szCs w:val="22"/>
              <w:lang w:eastAsia="de-CH"/>
            </w:rPr>
          </w:pPr>
          <w:hyperlink w:anchor="_Toc464896543" w:history="1">
            <w:r w:rsidR="00E129F8" w:rsidRPr="009C3BC3">
              <w:rPr>
                <w:rStyle w:val="Hyperlink"/>
                <w:noProof/>
              </w:rPr>
              <w:t>2.2</w:t>
            </w:r>
            <w:r w:rsidR="00E129F8">
              <w:rPr>
                <w:rFonts w:eastAsiaTheme="minorEastAsia" w:cstheme="minorBidi"/>
                <w:b w:val="0"/>
                <w:bCs w:val="0"/>
                <w:noProof/>
                <w:kern w:val="0"/>
                <w:sz w:val="22"/>
                <w:szCs w:val="22"/>
                <w:lang w:eastAsia="de-CH"/>
              </w:rPr>
              <w:tab/>
            </w:r>
            <w:r w:rsidR="00E129F8" w:rsidRPr="009C3BC3">
              <w:rPr>
                <w:rStyle w:val="Hyperlink"/>
                <w:noProof/>
              </w:rPr>
              <w:t>Ausgangspunkt</w:t>
            </w:r>
            <w:r w:rsidR="00E129F8">
              <w:rPr>
                <w:noProof/>
                <w:webHidden/>
              </w:rPr>
              <w:tab/>
            </w:r>
            <w:r w:rsidR="00E129F8">
              <w:rPr>
                <w:noProof/>
                <w:webHidden/>
              </w:rPr>
              <w:fldChar w:fldCharType="begin"/>
            </w:r>
            <w:r w:rsidR="00E129F8">
              <w:rPr>
                <w:noProof/>
                <w:webHidden/>
              </w:rPr>
              <w:instrText xml:space="preserve"> PAGEREF _Toc464896543 \h </w:instrText>
            </w:r>
            <w:r w:rsidR="00E129F8">
              <w:rPr>
                <w:noProof/>
                <w:webHidden/>
              </w:rPr>
            </w:r>
            <w:r w:rsidR="00E129F8">
              <w:rPr>
                <w:noProof/>
                <w:webHidden/>
              </w:rPr>
              <w:fldChar w:fldCharType="separate"/>
            </w:r>
            <w:r w:rsidR="00E129F8">
              <w:rPr>
                <w:noProof/>
                <w:webHidden/>
              </w:rPr>
              <w:t>4</w:t>
            </w:r>
            <w:r w:rsidR="00E129F8">
              <w:rPr>
                <w:noProof/>
                <w:webHidden/>
              </w:rPr>
              <w:fldChar w:fldCharType="end"/>
            </w:r>
          </w:hyperlink>
        </w:p>
        <w:p w14:paraId="63575B82" w14:textId="77777777" w:rsidR="00E129F8" w:rsidRDefault="00DB5327">
          <w:pPr>
            <w:pStyle w:val="Verzeichnis2"/>
            <w:rPr>
              <w:rFonts w:eastAsiaTheme="minorEastAsia" w:cstheme="minorBidi"/>
              <w:b w:val="0"/>
              <w:bCs w:val="0"/>
              <w:noProof/>
              <w:kern w:val="0"/>
              <w:sz w:val="22"/>
              <w:szCs w:val="22"/>
              <w:lang w:eastAsia="de-CH"/>
            </w:rPr>
          </w:pPr>
          <w:hyperlink w:anchor="_Toc464896544" w:history="1">
            <w:r w:rsidR="00E129F8" w:rsidRPr="009C3BC3">
              <w:rPr>
                <w:rStyle w:val="Hyperlink"/>
                <w:noProof/>
              </w:rPr>
              <w:t>2.3</w:t>
            </w:r>
            <w:r w:rsidR="00E129F8">
              <w:rPr>
                <w:rFonts w:eastAsiaTheme="minorEastAsia" w:cstheme="minorBidi"/>
                <w:b w:val="0"/>
                <w:bCs w:val="0"/>
                <w:noProof/>
                <w:kern w:val="0"/>
                <w:sz w:val="22"/>
                <w:szCs w:val="22"/>
                <w:lang w:eastAsia="de-CH"/>
              </w:rPr>
              <w:tab/>
            </w:r>
            <w:r w:rsidR="00E129F8" w:rsidRPr="009C3BC3">
              <w:rPr>
                <w:rStyle w:val="Hyperlink"/>
                <w:noProof/>
              </w:rPr>
              <w:t>Diplomandin</w:t>
            </w:r>
            <w:r w:rsidR="00E129F8">
              <w:rPr>
                <w:noProof/>
                <w:webHidden/>
              </w:rPr>
              <w:tab/>
            </w:r>
            <w:r w:rsidR="00E129F8">
              <w:rPr>
                <w:noProof/>
                <w:webHidden/>
              </w:rPr>
              <w:fldChar w:fldCharType="begin"/>
            </w:r>
            <w:r w:rsidR="00E129F8">
              <w:rPr>
                <w:noProof/>
                <w:webHidden/>
              </w:rPr>
              <w:instrText xml:space="preserve"> PAGEREF _Toc464896544 \h </w:instrText>
            </w:r>
            <w:r w:rsidR="00E129F8">
              <w:rPr>
                <w:noProof/>
                <w:webHidden/>
              </w:rPr>
            </w:r>
            <w:r w:rsidR="00E129F8">
              <w:rPr>
                <w:noProof/>
                <w:webHidden/>
              </w:rPr>
              <w:fldChar w:fldCharType="separate"/>
            </w:r>
            <w:r w:rsidR="00E129F8">
              <w:rPr>
                <w:noProof/>
                <w:webHidden/>
              </w:rPr>
              <w:t>7</w:t>
            </w:r>
            <w:r w:rsidR="00E129F8">
              <w:rPr>
                <w:noProof/>
                <w:webHidden/>
              </w:rPr>
              <w:fldChar w:fldCharType="end"/>
            </w:r>
          </w:hyperlink>
        </w:p>
        <w:p w14:paraId="295E8915" w14:textId="77777777" w:rsidR="00E129F8" w:rsidRDefault="00DB5327">
          <w:pPr>
            <w:pStyle w:val="Verzeichnis2"/>
            <w:rPr>
              <w:rFonts w:eastAsiaTheme="minorEastAsia" w:cstheme="minorBidi"/>
              <w:b w:val="0"/>
              <w:bCs w:val="0"/>
              <w:noProof/>
              <w:kern w:val="0"/>
              <w:sz w:val="22"/>
              <w:szCs w:val="22"/>
              <w:lang w:eastAsia="de-CH"/>
            </w:rPr>
          </w:pPr>
          <w:hyperlink w:anchor="_Toc464896545" w:history="1">
            <w:r w:rsidR="00E129F8" w:rsidRPr="009C3BC3">
              <w:rPr>
                <w:rStyle w:val="Hyperlink"/>
                <w:noProof/>
              </w:rPr>
              <w:t>2.4</w:t>
            </w:r>
            <w:r w:rsidR="00E129F8">
              <w:rPr>
                <w:rFonts w:eastAsiaTheme="minorEastAsia" w:cstheme="minorBidi"/>
                <w:b w:val="0"/>
                <w:bCs w:val="0"/>
                <w:noProof/>
                <w:kern w:val="0"/>
                <w:sz w:val="22"/>
                <w:szCs w:val="22"/>
                <w:lang w:eastAsia="de-CH"/>
              </w:rPr>
              <w:tab/>
            </w:r>
            <w:r w:rsidR="00E129F8" w:rsidRPr="009C3BC3">
              <w:rPr>
                <w:rStyle w:val="Hyperlink"/>
                <w:noProof/>
              </w:rPr>
              <w:t>Ziel der Arbeit</w:t>
            </w:r>
            <w:r w:rsidR="00E129F8">
              <w:rPr>
                <w:noProof/>
                <w:webHidden/>
              </w:rPr>
              <w:tab/>
            </w:r>
            <w:r w:rsidR="00E129F8">
              <w:rPr>
                <w:noProof/>
                <w:webHidden/>
              </w:rPr>
              <w:fldChar w:fldCharType="begin"/>
            </w:r>
            <w:r w:rsidR="00E129F8">
              <w:rPr>
                <w:noProof/>
                <w:webHidden/>
              </w:rPr>
              <w:instrText xml:space="preserve"> PAGEREF _Toc464896545 \h </w:instrText>
            </w:r>
            <w:r w:rsidR="00E129F8">
              <w:rPr>
                <w:noProof/>
                <w:webHidden/>
              </w:rPr>
            </w:r>
            <w:r w:rsidR="00E129F8">
              <w:rPr>
                <w:noProof/>
                <w:webHidden/>
              </w:rPr>
              <w:fldChar w:fldCharType="separate"/>
            </w:r>
            <w:r w:rsidR="00E129F8">
              <w:rPr>
                <w:noProof/>
                <w:webHidden/>
              </w:rPr>
              <w:t>7</w:t>
            </w:r>
            <w:r w:rsidR="00E129F8">
              <w:rPr>
                <w:noProof/>
                <w:webHidden/>
              </w:rPr>
              <w:fldChar w:fldCharType="end"/>
            </w:r>
          </w:hyperlink>
        </w:p>
        <w:p w14:paraId="2ABDB1F6" w14:textId="77777777" w:rsidR="00E129F8" w:rsidRDefault="00DB5327">
          <w:pPr>
            <w:pStyle w:val="Verzeichnis2"/>
            <w:rPr>
              <w:rFonts w:eastAsiaTheme="minorEastAsia" w:cstheme="minorBidi"/>
              <w:b w:val="0"/>
              <w:bCs w:val="0"/>
              <w:noProof/>
              <w:kern w:val="0"/>
              <w:sz w:val="22"/>
              <w:szCs w:val="22"/>
              <w:lang w:eastAsia="de-CH"/>
            </w:rPr>
          </w:pPr>
          <w:hyperlink w:anchor="_Toc464896546" w:history="1">
            <w:r w:rsidR="00E129F8" w:rsidRPr="009C3BC3">
              <w:rPr>
                <w:rStyle w:val="Hyperlink"/>
                <w:noProof/>
              </w:rPr>
              <w:t>2.5</w:t>
            </w:r>
            <w:r w:rsidR="00E129F8">
              <w:rPr>
                <w:rFonts w:eastAsiaTheme="minorEastAsia" w:cstheme="minorBidi"/>
                <w:b w:val="0"/>
                <w:bCs w:val="0"/>
                <w:noProof/>
                <w:kern w:val="0"/>
                <w:sz w:val="22"/>
                <w:szCs w:val="22"/>
                <w:lang w:eastAsia="de-CH"/>
              </w:rPr>
              <w:tab/>
            </w:r>
            <w:r w:rsidR="00E129F8" w:rsidRPr="009C3BC3">
              <w:rPr>
                <w:rStyle w:val="Hyperlink"/>
                <w:noProof/>
              </w:rPr>
              <w:t>Abgrenzungen</w:t>
            </w:r>
            <w:r w:rsidR="00E129F8">
              <w:rPr>
                <w:noProof/>
                <w:webHidden/>
              </w:rPr>
              <w:tab/>
            </w:r>
            <w:r w:rsidR="00E129F8">
              <w:rPr>
                <w:noProof/>
                <w:webHidden/>
              </w:rPr>
              <w:fldChar w:fldCharType="begin"/>
            </w:r>
            <w:r w:rsidR="00E129F8">
              <w:rPr>
                <w:noProof/>
                <w:webHidden/>
              </w:rPr>
              <w:instrText xml:space="preserve"> PAGEREF _Toc464896546 \h </w:instrText>
            </w:r>
            <w:r w:rsidR="00E129F8">
              <w:rPr>
                <w:noProof/>
                <w:webHidden/>
              </w:rPr>
            </w:r>
            <w:r w:rsidR="00E129F8">
              <w:rPr>
                <w:noProof/>
                <w:webHidden/>
              </w:rPr>
              <w:fldChar w:fldCharType="separate"/>
            </w:r>
            <w:r w:rsidR="00E129F8">
              <w:rPr>
                <w:noProof/>
                <w:webHidden/>
              </w:rPr>
              <w:t>7</w:t>
            </w:r>
            <w:r w:rsidR="00E129F8">
              <w:rPr>
                <w:noProof/>
                <w:webHidden/>
              </w:rPr>
              <w:fldChar w:fldCharType="end"/>
            </w:r>
          </w:hyperlink>
        </w:p>
        <w:p w14:paraId="4A610135" w14:textId="77777777" w:rsidR="00E129F8" w:rsidRDefault="00DB5327">
          <w:pPr>
            <w:pStyle w:val="Verzeichnis2"/>
            <w:rPr>
              <w:rFonts w:eastAsiaTheme="minorEastAsia" w:cstheme="minorBidi"/>
              <w:b w:val="0"/>
              <w:bCs w:val="0"/>
              <w:noProof/>
              <w:kern w:val="0"/>
              <w:sz w:val="22"/>
              <w:szCs w:val="22"/>
              <w:lang w:eastAsia="de-CH"/>
            </w:rPr>
          </w:pPr>
          <w:hyperlink w:anchor="_Toc464896547" w:history="1">
            <w:r w:rsidR="00E129F8" w:rsidRPr="009C3BC3">
              <w:rPr>
                <w:rStyle w:val="Hyperlink"/>
                <w:noProof/>
              </w:rPr>
              <w:t>2.6</w:t>
            </w:r>
            <w:r w:rsidR="00E129F8">
              <w:rPr>
                <w:rFonts w:eastAsiaTheme="minorEastAsia" w:cstheme="minorBidi"/>
                <w:b w:val="0"/>
                <w:bCs w:val="0"/>
                <w:noProof/>
                <w:kern w:val="0"/>
                <w:sz w:val="22"/>
                <w:szCs w:val="22"/>
                <w:lang w:eastAsia="de-CH"/>
              </w:rPr>
              <w:tab/>
            </w:r>
            <w:r w:rsidR="00E129F8" w:rsidRPr="009C3BC3">
              <w:rPr>
                <w:rStyle w:val="Hyperlink"/>
                <w:noProof/>
              </w:rPr>
              <w:t>Hypothese</w:t>
            </w:r>
            <w:r w:rsidR="00E129F8">
              <w:rPr>
                <w:noProof/>
                <w:webHidden/>
              </w:rPr>
              <w:tab/>
            </w:r>
            <w:r w:rsidR="00E129F8">
              <w:rPr>
                <w:noProof/>
                <w:webHidden/>
              </w:rPr>
              <w:fldChar w:fldCharType="begin"/>
            </w:r>
            <w:r w:rsidR="00E129F8">
              <w:rPr>
                <w:noProof/>
                <w:webHidden/>
              </w:rPr>
              <w:instrText xml:space="preserve"> PAGEREF _Toc464896547 \h </w:instrText>
            </w:r>
            <w:r w:rsidR="00E129F8">
              <w:rPr>
                <w:noProof/>
                <w:webHidden/>
              </w:rPr>
            </w:r>
            <w:r w:rsidR="00E129F8">
              <w:rPr>
                <w:noProof/>
                <w:webHidden/>
              </w:rPr>
              <w:fldChar w:fldCharType="separate"/>
            </w:r>
            <w:r w:rsidR="00E129F8">
              <w:rPr>
                <w:noProof/>
                <w:webHidden/>
              </w:rPr>
              <w:t>7</w:t>
            </w:r>
            <w:r w:rsidR="00E129F8">
              <w:rPr>
                <w:noProof/>
                <w:webHidden/>
              </w:rPr>
              <w:fldChar w:fldCharType="end"/>
            </w:r>
          </w:hyperlink>
        </w:p>
        <w:p w14:paraId="06783C1A" w14:textId="77777777" w:rsidR="00E129F8" w:rsidRDefault="00DB5327">
          <w:pPr>
            <w:pStyle w:val="Verzeichnis1"/>
            <w:rPr>
              <w:rFonts w:asciiTheme="minorHAnsi" w:eastAsiaTheme="minorEastAsia" w:hAnsiTheme="minorHAnsi" w:cstheme="minorBidi"/>
              <w:b w:val="0"/>
              <w:bCs w:val="0"/>
              <w:caps w:val="0"/>
              <w:noProof/>
              <w:kern w:val="0"/>
              <w:sz w:val="22"/>
              <w:szCs w:val="22"/>
              <w:lang w:eastAsia="de-CH"/>
            </w:rPr>
          </w:pPr>
          <w:hyperlink w:anchor="_Toc464896548" w:history="1">
            <w:r w:rsidR="00E129F8" w:rsidRPr="009C3BC3">
              <w:rPr>
                <w:rStyle w:val="Hyperlink"/>
                <w:noProof/>
              </w:rPr>
              <w:t>3.</w:t>
            </w:r>
            <w:r w:rsidR="00E129F8">
              <w:rPr>
                <w:rFonts w:asciiTheme="minorHAnsi" w:eastAsiaTheme="minorEastAsia" w:hAnsiTheme="minorHAnsi" w:cstheme="minorBidi"/>
                <w:b w:val="0"/>
                <w:bCs w:val="0"/>
                <w:caps w:val="0"/>
                <w:noProof/>
                <w:kern w:val="0"/>
                <w:sz w:val="22"/>
                <w:szCs w:val="22"/>
                <w:lang w:eastAsia="de-CH"/>
              </w:rPr>
              <w:tab/>
            </w:r>
            <w:r w:rsidR="00E129F8" w:rsidRPr="009C3BC3">
              <w:rPr>
                <w:rStyle w:val="Hyperlink"/>
                <w:noProof/>
              </w:rPr>
              <w:t>Methoden</w:t>
            </w:r>
            <w:r w:rsidR="00E129F8">
              <w:rPr>
                <w:noProof/>
                <w:webHidden/>
              </w:rPr>
              <w:tab/>
            </w:r>
            <w:r w:rsidR="00E129F8">
              <w:rPr>
                <w:noProof/>
                <w:webHidden/>
              </w:rPr>
              <w:fldChar w:fldCharType="begin"/>
            </w:r>
            <w:r w:rsidR="00E129F8">
              <w:rPr>
                <w:noProof/>
                <w:webHidden/>
              </w:rPr>
              <w:instrText xml:space="preserve"> PAGEREF _Toc464896548 \h </w:instrText>
            </w:r>
            <w:r w:rsidR="00E129F8">
              <w:rPr>
                <w:noProof/>
                <w:webHidden/>
              </w:rPr>
            </w:r>
            <w:r w:rsidR="00E129F8">
              <w:rPr>
                <w:noProof/>
                <w:webHidden/>
              </w:rPr>
              <w:fldChar w:fldCharType="separate"/>
            </w:r>
            <w:r w:rsidR="00E129F8">
              <w:rPr>
                <w:noProof/>
                <w:webHidden/>
              </w:rPr>
              <w:t>8</w:t>
            </w:r>
            <w:r w:rsidR="00E129F8">
              <w:rPr>
                <w:noProof/>
                <w:webHidden/>
              </w:rPr>
              <w:fldChar w:fldCharType="end"/>
            </w:r>
          </w:hyperlink>
        </w:p>
        <w:p w14:paraId="4DA66FDC" w14:textId="77777777" w:rsidR="00E129F8" w:rsidRDefault="00DB5327">
          <w:pPr>
            <w:pStyle w:val="Verzeichnis2"/>
            <w:rPr>
              <w:rFonts w:eastAsiaTheme="minorEastAsia" w:cstheme="minorBidi"/>
              <w:b w:val="0"/>
              <w:bCs w:val="0"/>
              <w:noProof/>
              <w:kern w:val="0"/>
              <w:sz w:val="22"/>
              <w:szCs w:val="22"/>
              <w:lang w:eastAsia="de-CH"/>
            </w:rPr>
          </w:pPr>
          <w:hyperlink w:anchor="_Toc464896549" w:history="1">
            <w:r w:rsidR="00E129F8" w:rsidRPr="009C3BC3">
              <w:rPr>
                <w:rStyle w:val="Hyperlink"/>
                <w:noProof/>
              </w:rPr>
              <w:t>3.1</w:t>
            </w:r>
            <w:r w:rsidR="00E129F8">
              <w:rPr>
                <w:rFonts w:eastAsiaTheme="minorEastAsia" w:cstheme="minorBidi"/>
                <w:b w:val="0"/>
                <w:bCs w:val="0"/>
                <w:noProof/>
                <w:kern w:val="0"/>
                <w:sz w:val="22"/>
                <w:szCs w:val="22"/>
                <w:lang w:eastAsia="de-CH"/>
              </w:rPr>
              <w:tab/>
            </w:r>
            <w:r w:rsidR="00E129F8" w:rsidRPr="009C3BC3">
              <w:rPr>
                <w:rStyle w:val="Hyperlink"/>
                <w:noProof/>
              </w:rPr>
              <w:t>Prozessanalyse ist / Soll</w:t>
            </w:r>
            <w:r w:rsidR="00E129F8">
              <w:rPr>
                <w:noProof/>
                <w:webHidden/>
              </w:rPr>
              <w:tab/>
            </w:r>
            <w:r w:rsidR="00E129F8">
              <w:rPr>
                <w:noProof/>
                <w:webHidden/>
              </w:rPr>
              <w:fldChar w:fldCharType="begin"/>
            </w:r>
            <w:r w:rsidR="00E129F8">
              <w:rPr>
                <w:noProof/>
                <w:webHidden/>
              </w:rPr>
              <w:instrText xml:space="preserve"> PAGEREF _Toc464896549 \h </w:instrText>
            </w:r>
            <w:r w:rsidR="00E129F8">
              <w:rPr>
                <w:noProof/>
                <w:webHidden/>
              </w:rPr>
            </w:r>
            <w:r w:rsidR="00E129F8">
              <w:rPr>
                <w:noProof/>
                <w:webHidden/>
              </w:rPr>
              <w:fldChar w:fldCharType="separate"/>
            </w:r>
            <w:r w:rsidR="00E129F8">
              <w:rPr>
                <w:noProof/>
                <w:webHidden/>
              </w:rPr>
              <w:t>8</w:t>
            </w:r>
            <w:r w:rsidR="00E129F8">
              <w:rPr>
                <w:noProof/>
                <w:webHidden/>
              </w:rPr>
              <w:fldChar w:fldCharType="end"/>
            </w:r>
          </w:hyperlink>
        </w:p>
        <w:p w14:paraId="051E3087" w14:textId="77777777" w:rsidR="00E129F8" w:rsidRDefault="00DB5327">
          <w:pPr>
            <w:pStyle w:val="Verzeichnis2"/>
            <w:rPr>
              <w:rFonts w:eastAsiaTheme="minorEastAsia" w:cstheme="minorBidi"/>
              <w:b w:val="0"/>
              <w:bCs w:val="0"/>
              <w:noProof/>
              <w:kern w:val="0"/>
              <w:sz w:val="22"/>
              <w:szCs w:val="22"/>
              <w:lang w:eastAsia="de-CH"/>
            </w:rPr>
          </w:pPr>
          <w:hyperlink w:anchor="_Toc464896550" w:history="1">
            <w:r w:rsidR="00E129F8" w:rsidRPr="009C3BC3">
              <w:rPr>
                <w:rStyle w:val="Hyperlink"/>
                <w:noProof/>
              </w:rPr>
              <w:t>3.2</w:t>
            </w:r>
            <w:r w:rsidR="00E129F8">
              <w:rPr>
                <w:rFonts w:eastAsiaTheme="minorEastAsia" w:cstheme="minorBidi"/>
                <w:b w:val="0"/>
                <w:bCs w:val="0"/>
                <w:noProof/>
                <w:kern w:val="0"/>
                <w:sz w:val="22"/>
                <w:szCs w:val="22"/>
                <w:lang w:eastAsia="de-CH"/>
              </w:rPr>
              <w:tab/>
            </w:r>
            <w:r w:rsidR="00E129F8" w:rsidRPr="009C3BC3">
              <w:rPr>
                <w:rStyle w:val="Hyperlink"/>
                <w:noProof/>
              </w:rPr>
              <w:t>Geplante Methodik</w:t>
            </w:r>
            <w:r w:rsidR="00E129F8">
              <w:rPr>
                <w:noProof/>
                <w:webHidden/>
              </w:rPr>
              <w:tab/>
            </w:r>
            <w:r w:rsidR="00E129F8">
              <w:rPr>
                <w:noProof/>
                <w:webHidden/>
              </w:rPr>
              <w:fldChar w:fldCharType="begin"/>
            </w:r>
            <w:r w:rsidR="00E129F8">
              <w:rPr>
                <w:noProof/>
                <w:webHidden/>
              </w:rPr>
              <w:instrText xml:space="preserve"> PAGEREF _Toc464896550 \h </w:instrText>
            </w:r>
            <w:r w:rsidR="00E129F8">
              <w:rPr>
                <w:noProof/>
                <w:webHidden/>
              </w:rPr>
            </w:r>
            <w:r w:rsidR="00E129F8">
              <w:rPr>
                <w:noProof/>
                <w:webHidden/>
              </w:rPr>
              <w:fldChar w:fldCharType="separate"/>
            </w:r>
            <w:r w:rsidR="00E129F8">
              <w:rPr>
                <w:noProof/>
                <w:webHidden/>
              </w:rPr>
              <w:t>8</w:t>
            </w:r>
            <w:r w:rsidR="00E129F8">
              <w:rPr>
                <w:noProof/>
                <w:webHidden/>
              </w:rPr>
              <w:fldChar w:fldCharType="end"/>
            </w:r>
          </w:hyperlink>
        </w:p>
        <w:p w14:paraId="72386A34" w14:textId="77777777" w:rsidR="00E129F8" w:rsidRDefault="00DB5327">
          <w:pPr>
            <w:pStyle w:val="Verzeichnis2"/>
            <w:rPr>
              <w:rFonts w:eastAsiaTheme="minorEastAsia" w:cstheme="minorBidi"/>
              <w:b w:val="0"/>
              <w:bCs w:val="0"/>
              <w:noProof/>
              <w:kern w:val="0"/>
              <w:sz w:val="22"/>
              <w:szCs w:val="22"/>
              <w:lang w:eastAsia="de-CH"/>
            </w:rPr>
          </w:pPr>
          <w:hyperlink w:anchor="_Toc464896551" w:history="1">
            <w:r w:rsidR="00E129F8" w:rsidRPr="009C3BC3">
              <w:rPr>
                <w:rStyle w:val="Hyperlink"/>
                <w:noProof/>
              </w:rPr>
              <w:t>3.3</w:t>
            </w:r>
            <w:r w:rsidR="00E129F8">
              <w:rPr>
                <w:rFonts w:eastAsiaTheme="minorEastAsia" w:cstheme="minorBidi"/>
                <w:b w:val="0"/>
                <w:bCs w:val="0"/>
                <w:noProof/>
                <w:kern w:val="0"/>
                <w:sz w:val="22"/>
                <w:szCs w:val="22"/>
                <w:lang w:eastAsia="de-CH"/>
              </w:rPr>
              <w:tab/>
            </w:r>
            <w:r w:rsidR="00E129F8" w:rsidRPr="009C3BC3">
              <w:rPr>
                <w:rStyle w:val="Hyperlink"/>
                <w:noProof/>
              </w:rPr>
              <w:t>Begründung des methodischen Ansatzes</w:t>
            </w:r>
            <w:r w:rsidR="00E129F8">
              <w:rPr>
                <w:noProof/>
                <w:webHidden/>
              </w:rPr>
              <w:tab/>
            </w:r>
            <w:r w:rsidR="00E129F8">
              <w:rPr>
                <w:noProof/>
                <w:webHidden/>
              </w:rPr>
              <w:fldChar w:fldCharType="begin"/>
            </w:r>
            <w:r w:rsidR="00E129F8">
              <w:rPr>
                <w:noProof/>
                <w:webHidden/>
              </w:rPr>
              <w:instrText xml:space="preserve"> PAGEREF _Toc464896551 \h </w:instrText>
            </w:r>
            <w:r w:rsidR="00E129F8">
              <w:rPr>
                <w:noProof/>
                <w:webHidden/>
              </w:rPr>
            </w:r>
            <w:r w:rsidR="00E129F8">
              <w:rPr>
                <w:noProof/>
                <w:webHidden/>
              </w:rPr>
              <w:fldChar w:fldCharType="separate"/>
            </w:r>
            <w:r w:rsidR="00E129F8">
              <w:rPr>
                <w:noProof/>
                <w:webHidden/>
              </w:rPr>
              <w:t>9</w:t>
            </w:r>
            <w:r w:rsidR="00E129F8">
              <w:rPr>
                <w:noProof/>
                <w:webHidden/>
              </w:rPr>
              <w:fldChar w:fldCharType="end"/>
            </w:r>
          </w:hyperlink>
        </w:p>
        <w:p w14:paraId="794F51CF" w14:textId="77777777" w:rsidR="00E129F8" w:rsidRDefault="00DB5327">
          <w:pPr>
            <w:pStyle w:val="Verzeichnis2"/>
            <w:rPr>
              <w:rFonts w:eastAsiaTheme="minorEastAsia" w:cstheme="minorBidi"/>
              <w:b w:val="0"/>
              <w:bCs w:val="0"/>
              <w:noProof/>
              <w:kern w:val="0"/>
              <w:sz w:val="22"/>
              <w:szCs w:val="22"/>
              <w:lang w:eastAsia="de-CH"/>
            </w:rPr>
          </w:pPr>
          <w:hyperlink w:anchor="_Toc464896552" w:history="1">
            <w:r w:rsidR="00E129F8" w:rsidRPr="009C3BC3">
              <w:rPr>
                <w:rStyle w:val="Hyperlink"/>
                <w:noProof/>
              </w:rPr>
              <w:t>3.4</w:t>
            </w:r>
            <w:r w:rsidR="00E129F8">
              <w:rPr>
                <w:rFonts w:eastAsiaTheme="minorEastAsia" w:cstheme="minorBidi"/>
                <w:b w:val="0"/>
                <w:bCs w:val="0"/>
                <w:noProof/>
                <w:kern w:val="0"/>
                <w:sz w:val="22"/>
                <w:szCs w:val="22"/>
                <w:lang w:eastAsia="de-CH"/>
              </w:rPr>
              <w:tab/>
            </w:r>
            <w:r w:rsidR="00E129F8" w:rsidRPr="009C3BC3">
              <w:rPr>
                <w:rStyle w:val="Hyperlink"/>
                <w:noProof/>
              </w:rPr>
              <w:t>Projektorganisation</w:t>
            </w:r>
            <w:r w:rsidR="00E129F8">
              <w:rPr>
                <w:noProof/>
                <w:webHidden/>
              </w:rPr>
              <w:tab/>
            </w:r>
            <w:r w:rsidR="00E129F8">
              <w:rPr>
                <w:noProof/>
                <w:webHidden/>
              </w:rPr>
              <w:fldChar w:fldCharType="begin"/>
            </w:r>
            <w:r w:rsidR="00E129F8">
              <w:rPr>
                <w:noProof/>
                <w:webHidden/>
              </w:rPr>
              <w:instrText xml:space="preserve"> PAGEREF _Toc464896552 \h </w:instrText>
            </w:r>
            <w:r w:rsidR="00E129F8">
              <w:rPr>
                <w:noProof/>
                <w:webHidden/>
              </w:rPr>
            </w:r>
            <w:r w:rsidR="00E129F8">
              <w:rPr>
                <w:noProof/>
                <w:webHidden/>
              </w:rPr>
              <w:fldChar w:fldCharType="separate"/>
            </w:r>
            <w:r w:rsidR="00E129F8">
              <w:rPr>
                <w:noProof/>
                <w:webHidden/>
              </w:rPr>
              <w:t>9</w:t>
            </w:r>
            <w:r w:rsidR="00E129F8">
              <w:rPr>
                <w:noProof/>
                <w:webHidden/>
              </w:rPr>
              <w:fldChar w:fldCharType="end"/>
            </w:r>
          </w:hyperlink>
        </w:p>
        <w:p w14:paraId="73027B64" w14:textId="77777777" w:rsidR="00E129F8" w:rsidRDefault="00DB5327">
          <w:pPr>
            <w:pStyle w:val="Verzeichnis1"/>
            <w:rPr>
              <w:rFonts w:asciiTheme="minorHAnsi" w:eastAsiaTheme="minorEastAsia" w:hAnsiTheme="minorHAnsi" w:cstheme="minorBidi"/>
              <w:b w:val="0"/>
              <w:bCs w:val="0"/>
              <w:caps w:val="0"/>
              <w:noProof/>
              <w:kern w:val="0"/>
              <w:sz w:val="22"/>
              <w:szCs w:val="22"/>
              <w:lang w:eastAsia="de-CH"/>
            </w:rPr>
          </w:pPr>
          <w:hyperlink w:anchor="_Toc464896553" w:history="1">
            <w:r w:rsidR="00E129F8" w:rsidRPr="009C3BC3">
              <w:rPr>
                <w:rStyle w:val="Hyperlink"/>
                <w:noProof/>
              </w:rPr>
              <w:t>4.</w:t>
            </w:r>
            <w:r w:rsidR="00E129F8">
              <w:rPr>
                <w:rFonts w:asciiTheme="minorHAnsi" w:eastAsiaTheme="minorEastAsia" w:hAnsiTheme="minorHAnsi" w:cstheme="minorBidi"/>
                <w:b w:val="0"/>
                <w:bCs w:val="0"/>
                <w:caps w:val="0"/>
                <w:noProof/>
                <w:kern w:val="0"/>
                <w:sz w:val="22"/>
                <w:szCs w:val="22"/>
                <w:lang w:eastAsia="de-CH"/>
              </w:rPr>
              <w:tab/>
            </w:r>
            <w:r w:rsidR="00E129F8" w:rsidRPr="009C3BC3">
              <w:rPr>
                <w:rStyle w:val="Hyperlink"/>
                <w:noProof/>
              </w:rPr>
              <w:t>Resultate</w:t>
            </w:r>
            <w:r w:rsidR="00E129F8">
              <w:rPr>
                <w:noProof/>
                <w:webHidden/>
              </w:rPr>
              <w:tab/>
            </w:r>
            <w:r w:rsidR="00E129F8">
              <w:rPr>
                <w:noProof/>
                <w:webHidden/>
              </w:rPr>
              <w:fldChar w:fldCharType="begin"/>
            </w:r>
            <w:r w:rsidR="00E129F8">
              <w:rPr>
                <w:noProof/>
                <w:webHidden/>
              </w:rPr>
              <w:instrText xml:space="preserve"> PAGEREF _Toc464896553 \h </w:instrText>
            </w:r>
            <w:r w:rsidR="00E129F8">
              <w:rPr>
                <w:noProof/>
                <w:webHidden/>
              </w:rPr>
            </w:r>
            <w:r w:rsidR="00E129F8">
              <w:rPr>
                <w:noProof/>
                <w:webHidden/>
              </w:rPr>
              <w:fldChar w:fldCharType="separate"/>
            </w:r>
            <w:r w:rsidR="00E129F8">
              <w:rPr>
                <w:noProof/>
                <w:webHidden/>
              </w:rPr>
              <w:t>10</w:t>
            </w:r>
            <w:r w:rsidR="00E129F8">
              <w:rPr>
                <w:noProof/>
                <w:webHidden/>
              </w:rPr>
              <w:fldChar w:fldCharType="end"/>
            </w:r>
          </w:hyperlink>
        </w:p>
        <w:p w14:paraId="41449BA5" w14:textId="77777777" w:rsidR="00E129F8" w:rsidRDefault="00DB5327">
          <w:pPr>
            <w:pStyle w:val="Verzeichnis1"/>
            <w:rPr>
              <w:rFonts w:asciiTheme="minorHAnsi" w:eastAsiaTheme="minorEastAsia" w:hAnsiTheme="minorHAnsi" w:cstheme="minorBidi"/>
              <w:b w:val="0"/>
              <w:bCs w:val="0"/>
              <w:caps w:val="0"/>
              <w:noProof/>
              <w:kern w:val="0"/>
              <w:sz w:val="22"/>
              <w:szCs w:val="22"/>
              <w:lang w:eastAsia="de-CH"/>
            </w:rPr>
          </w:pPr>
          <w:hyperlink w:anchor="_Toc464896554" w:history="1">
            <w:r w:rsidR="00E129F8" w:rsidRPr="009C3BC3">
              <w:rPr>
                <w:rStyle w:val="Hyperlink"/>
                <w:noProof/>
              </w:rPr>
              <w:t>5.</w:t>
            </w:r>
            <w:r w:rsidR="00E129F8">
              <w:rPr>
                <w:rFonts w:asciiTheme="minorHAnsi" w:eastAsiaTheme="minorEastAsia" w:hAnsiTheme="minorHAnsi" w:cstheme="minorBidi"/>
                <w:b w:val="0"/>
                <w:bCs w:val="0"/>
                <w:caps w:val="0"/>
                <w:noProof/>
                <w:kern w:val="0"/>
                <w:sz w:val="22"/>
                <w:szCs w:val="22"/>
                <w:lang w:eastAsia="de-CH"/>
              </w:rPr>
              <w:tab/>
            </w:r>
            <w:r w:rsidR="00E129F8" w:rsidRPr="009C3BC3">
              <w:rPr>
                <w:rStyle w:val="Hyperlink"/>
                <w:noProof/>
              </w:rPr>
              <w:t>Anhänge</w:t>
            </w:r>
            <w:r w:rsidR="00E129F8">
              <w:rPr>
                <w:noProof/>
                <w:webHidden/>
              </w:rPr>
              <w:tab/>
            </w:r>
            <w:r w:rsidR="00E129F8">
              <w:rPr>
                <w:noProof/>
                <w:webHidden/>
              </w:rPr>
              <w:fldChar w:fldCharType="begin"/>
            </w:r>
            <w:r w:rsidR="00E129F8">
              <w:rPr>
                <w:noProof/>
                <w:webHidden/>
              </w:rPr>
              <w:instrText xml:space="preserve"> PAGEREF _Toc464896554 \h </w:instrText>
            </w:r>
            <w:r w:rsidR="00E129F8">
              <w:rPr>
                <w:noProof/>
                <w:webHidden/>
              </w:rPr>
            </w:r>
            <w:r w:rsidR="00E129F8">
              <w:rPr>
                <w:noProof/>
                <w:webHidden/>
              </w:rPr>
              <w:fldChar w:fldCharType="separate"/>
            </w:r>
            <w:r w:rsidR="00E129F8">
              <w:rPr>
                <w:noProof/>
                <w:webHidden/>
              </w:rPr>
              <w:t>11</w:t>
            </w:r>
            <w:r w:rsidR="00E129F8">
              <w:rPr>
                <w:noProof/>
                <w:webHidden/>
              </w:rPr>
              <w:fldChar w:fldCharType="end"/>
            </w:r>
          </w:hyperlink>
        </w:p>
        <w:p w14:paraId="0013ED93" w14:textId="77777777" w:rsidR="00E129F8" w:rsidRDefault="00DB5327">
          <w:pPr>
            <w:pStyle w:val="Verzeichnis2"/>
            <w:rPr>
              <w:rFonts w:eastAsiaTheme="minorEastAsia" w:cstheme="minorBidi"/>
              <w:b w:val="0"/>
              <w:bCs w:val="0"/>
              <w:noProof/>
              <w:kern w:val="0"/>
              <w:sz w:val="22"/>
              <w:szCs w:val="22"/>
              <w:lang w:eastAsia="de-CH"/>
            </w:rPr>
          </w:pPr>
          <w:hyperlink w:anchor="_Toc464896555" w:history="1">
            <w:r w:rsidR="00E129F8" w:rsidRPr="009C3BC3">
              <w:rPr>
                <w:rStyle w:val="Hyperlink"/>
                <w:noProof/>
              </w:rPr>
              <w:t>5.1</w:t>
            </w:r>
            <w:r w:rsidR="00E129F8">
              <w:rPr>
                <w:rFonts w:eastAsiaTheme="minorEastAsia" w:cstheme="minorBidi"/>
                <w:b w:val="0"/>
                <w:bCs w:val="0"/>
                <w:noProof/>
                <w:kern w:val="0"/>
                <w:sz w:val="22"/>
                <w:szCs w:val="22"/>
                <w:lang w:eastAsia="de-CH"/>
              </w:rPr>
              <w:tab/>
            </w:r>
            <w:r w:rsidR="00E129F8" w:rsidRPr="009C3BC3">
              <w:rPr>
                <w:rStyle w:val="Hyperlink"/>
                <w:noProof/>
              </w:rPr>
              <w:t>Glossar und Abkürzungen</w:t>
            </w:r>
            <w:r w:rsidR="00E129F8">
              <w:rPr>
                <w:noProof/>
                <w:webHidden/>
              </w:rPr>
              <w:tab/>
            </w:r>
            <w:r w:rsidR="00E129F8">
              <w:rPr>
                <w:noProof/>
                <w:webHidden/>
              </w:rPr>
              <w:fldChar w:fldCharType="begin"/>
            </w:r>
            <w:r w:rsidR="00E129F8">
              <w:rPr>
                <w:noProof/>
                <w:webHidden/>
              </w:rPr>
              <w:instrText xml:space="preserve"> PAGEREF _Toc464896555 \h </w:instrText>
            </w:r>
            <w:r w:rsidR="00E129F8">
              <w:rPr>
                <w:noProof/>
                <w:webHidden/>
              </w:rPr>
            </w:r>
            <w:r w:rsidR="00E129F8">
              <w:rPr>
                <w:noProof/>
                <w:webHidden/>
              </w:rPr>
              <w:fldChar w:fldCharType="separate"/>
            </w:r>
            <w:r w:rsidR="00E129F8">
              <w:rPr>
                <w:noProof/>
                <w:webHidden/>
              </w:rPr>
              <w:t>11</w:t>
            </w:r>
            <w:r w:rsidR="00E129F8">
              <w:rPr>
                <w:noProof/>
                <w:webHidden/>
              </w:rPr>
              <w:fldChar w:fldCharType="end"/>
            </w:r>
          </w:hyperlink>
        </w:p>
        <w:p w14:paraId="178DD1B5" w14:textId="77777777" w:rsidR="00E129F8" w:rsidRDefault="00DB5327">
          <w:pPr>
            <w:pStyle w:val="Verzeichnis2"/>
            <w:rPr>
              <w:rFonts w:eastAsiaTheme="minorEastAsia" w:cstheme="minorBidi"/>
              <w:b w:val="0"/>
              <w:bCs w:val="0"/>
              <w:noProof/>
              <w:kern w:val="0"/>
              <w:sz w:val="22"/>
              <w:szCs w:val="22"/>
              <w:lang w:eastAsia="de-CH"/>
            </w:rPr>
          </w:pPr>
          <w:hyperlink w:anchor="_Toc464896556" w:history="1">
            <w:r w:rsidR="00E129F8" w:rsidRPr="009C3BC3">
              <w:rPr>
                <w:rStyle w:val="Hyperlink"/>
                <w:noProof/>
              </w:rPr>
              <w:t>5.2</w:t>
            </w:r>
            <w:r w:rsidR="00E129F8">
              <w:rPr>
                <w:rFonts w:eastAsiaTheme="minorEastAsia" w:cstheme="minorBidi"/>
                <w:b w:val="0"/>
                <w:bCs w:val="0"/>
                <w:noProof/>
                <w:kern w:val="0"/>
                <w:sz w:val="22"/>
                <w:szCs w:val="22"/>
                <w:lang w:eastAsia="de-CH"/>
              </w:rPr>
              <w:tab/>
            </w:r>
            <w:r w:rsidR="00E129F8" w:rsidRPr="009C3BC3">
              <w:rPr>
                <w:rStyle w:val="Hyperlink"/>
                <w:noProof/>
              </w:rPr>
              <w:t>Tabellen, Abbildungen, Formulare und Referenzen</w:t>
            </w:r>
            <w:r w:rsidR="00E129F8">
              <w:rPr>
                <w:noProof/>
                <w:webHidden/>
              </w:rPr>
              <w:tab/>
            </w:r>
            <w:r w:rsidR="00E129F8">
              <w:rPr>
                <w:noProof/>
                <w:webHidden/>
              </w:rPr>
              <w:fldChar w:fldCharType="begin"/>
            </w:r>
            <w:r w:rsidR="00E129F8">
              <w:rPr>
                <w:noProof/>
                <w:webHidden/>
              </w:rPr>
              <w:instrText xml:space="preserve"> PAGEREF _Toc464896556 \h </w:instrText>
            </w:r>
            <w:r w:rsidR="00E129F8">
              <w:rPr>
                <w:noProof/>
                <w:webHidden/>
              </w:rPr>
            </w:r>
            <w:r w:rsidR="00E129F8">
              <w:rPr>
                <w:noProof/>
                <w:webHidden/>
              </w:rPr>
              <w:fldChar w:fldCharType="separate"/>
            </w:r>
            <w:r w:rsidR="00E129F8">
              <w:rPr>
                <w:noProof/>
                <w:webHidden/>
              </w:rPr>
              <w:t>11</w:t>
            </w:r>
            <w:r w:rsidR="00E129F8">
              <w:rPr>
                <w:noProof/>
                <w:webHidden/>
              </w:rPr>
              <w:fldChar w:fldCharType="end"/>
            </w:r>
          </w:hyperlink>
        </w:p>
        <w:p w14:paraId="36B2D42A" w14:textId="77777777" w:rsidR="00E129F8" w:rsidRDefault="00DB5327">
          <w:pPr>
            <w:pStyle w:val="Verzeichnis1"/>
            <w:rPr>
              <w:rFonts w:asciiTheme="minorHAnsi" w:eastAsiaTheme="minorEastAsia" w:hAnsiTheme="minorHAnsi" w:cstheme="minorBidi"/>
              <w:b w:val="0"/>
              <w:bCs w:val="0"/>
              <w:caps w:val="0"/>
              <w:noProof/>
              <w:kern w:val="0"/>
              <w:sz w:val="22"/>
              <w:szCs w:val="22"/>
              <w:lang w:eastAsia="de-CH"/>
            </w:rPr>
          </w:pPr>
          <w:hyperlink w:anchor="_Toc464896557" w:history="1">
            <w:r w:rsidR="00E129F8" w:rsidRPr="009C3BC3">
              <w:rPr>
                <w:rStyle w:val="Hyperlink"/>
                <w:noProof/>
              </w:rPr>
              <w:t>6.</w:t>
            </w:r>
            <w:r w:rsidR="00E129F8">
              <w:rPr>
                <w:rFonts w:asciiTheme="minorHAnsi" w:eastAsiaTheme="minorEastAsia" w:hAnsiTheme="minorHAnsi" w:cstheme="minorBidi"/>
                <w:b w:val="0"/>
                <w:bCs w:val="0"/>
                <w:caps w:val="0"/>
                <w:noProof/>
                <w:kern w:val="0"/>
                <w:sz w:val="22"/>
                <w:szCs w:val="22"/>
                <w:lang w:eastAsia="de-CH"/>
              </w:rPr>
              <w:tab/>
            </w:r>
            <w:r w:rsidR="00E129F8" w:rsidRPr="009C3BC3">
              <w:rPr>
                <w:rStyle w:val="Hyperlink"/>
                <w:noProof/>
                <w:lang w:val="de-DE"/>
              </w:rPr>
              <w:t>Referenzen</w:t>
            </w:r>
            <w:r w:rsidR="00E129F8">
              <w:rPr>
                <w:noProof/>
                <w:webHidden/>
              </w:rPr>
              <w:tab/>
            </w:r>
            <w:r w:rsidR="00E129F8">
              <w:rPr>
                <w:noProof/>
                <w:webHidden/>
              </w:rPr>
              <w:fldChar w:fldCharType="begin"/>
            </w:r>
            <w:r w:rsidR="00E129F8">
              <w:rPr>
                <w:noProof/>
                <w:webHidden/>
              </w:rPr>
              <w:instrText xml:space="preserve"> PAGEREF _Toc464896557 \h </w:instrText>
            </w:r>
            <w:r w:rsidR="00E129F8">
              <w:rPr>
                <w:noProof/>
                <w:webHidden/>
              </w:rPr>
            </w:r>
            <w:r w:rsidR="00E129F8">
              <w:rPr>
                <w:noProof/>
                <w:webHidden/>
              </w:rPr>
              <w:fldChar w:fldCharType="separate"/>
            </w:r>
            <w:r w:rsidR="00E129F8">
              <w:rPr>
                <w:noProof/>
                <w:webHidden/>
              </w:rPr>
              <w:t>11</w:t>
            </w:r>
            <w:r w:rsidR="00E129F8">
              <w:rPr>
                <w:noProof/>
                <w:webHidden/>
              </w:rPr>
              <w:fldChar w:fldCharType="end"/>
            </w:r>
          </w:hyperlink>
        </w:p>
        <w:p w14:paraId="0582145D" w14:textId="77777777" w:rsidR="002C56D9" w:rsidRDefault="00401A00" w:rsidP="00401A00">
          <w:r w:rsidRPr="00401A00">
            <w:fldChar w:fldCharType="end"/>
          </w:r>
        </w:p>
        <w:p w14:paraId="6A53F186" w14:textId="77777777" w:rsidR="00401A00" w:rsidRDefault="00DB5327" w:rsidP="00401A00"/>
      </w:sdtContent>
    </w:sdt>
    <w:p w14:paraId="3165954C" w14:textId="77777777" w:rsidR="002C56D9" w:rsidRDefault="002C56D9" w:rsidP="00401A00">
      <w:pPr>
        <w:rPr>
          <w:rStyle w:val="Betonung"/>
        </w:rPr>
      </w:pPr>
    </w:p>
    <w:p w14:paraId="211D4281" w14:textId="77777777" w:rsidR="00401A00" w:rsidRPr="00401A00" w:rsidRDefault="00401A00" w:rsidP="00401A00">
      <w:pPr>
        <w:rPr>
          <w:rStyle w:val="Betonung"/>
        </w:rPr>
      </w:pPr>
      <w:r w:rsidRPr="00623DF1">
        <w:rPr>
          <w:rStyle w:val="Betonung"/>
        </w:rPr>
        <w:t>Personenbezeichnungen</w:t>
      </w:r>
      <w:r w:rsidRPr="00401A00">
        <w:rPr>
          <w:rStyle w:val="Betonung"/>
        </w:rPr>
        <w:t xml:space="preserve"> gelten gleichermassen für Personen beider Geschlechter.</w:t>
      </w:r>
    </w:p>
    <w:p w14:paraId="7A8D03AF" w14:textId="77777777" w:rsidR="002C56D9" w:rsidRDefault="002C56D9" w:rsidP="00401A00">
      <w:pPr>
        <w:rPr>
          <w:rStyle w:val="Betonung"/>
        </w:rPr>
      </w:pPr>
    </w:p>
    <w:p w14:paraId="0ED352F4" w14:textId="77777777" w:rsidR="00E129F8" w:rsidRDefault="00E129F8" w:rsidP="00401A00">
      <w:pPr>
        <w:rPr>
          <w:rStyle w:val="Betonung"/>
        </w:rPr>
      </w:pPr>
    </w:p>
    <w:p w14:paraId="5C221037" w14:textId="77777777" w:rsidR="00E129F8" w:rsidRDefault="00E129F8" w:rsidP="00401A00">
      <w:pPr>
        <w:rPr>
          <w:rStyle w:val="Betonung"/>
        </w:rPr>
      </w:pPr>
    </w:p>
    <w:p w14:paraId="21D4E2F4" w14:textId="77777777" w:rsidR="00401A00" w:rsidRDefault="00401A00" w:rsidP="00401A00">
      <w:r>
        <w:rPr>
          <w:rStyle w:val="Betonung"/>
        </w:rPr>
        <w:t>Abkürzungen</w:t>
      </w:r>
      <w:r w:rsidRPr="00401A00">
        <w:t xml:space="preserve"> </w:t>
      </w:r>
    </w:p>
    <w:tbl>
      <w:tblPr>
        <w:tblStyle w:val="TabelleUnterrichtsmanuskript"/>
        <w:tblW w:w="0" w:type="auto"/>
        <w:tblLook w:val="04A0" w:firstRow="1" w:lastRow="0" w:firstColumn="1" w:lastColumn="0" w:noHBand="0" w:noVBand="1"/>
      </w:tblPr>
      <w:tblGrid>
        <w:gridCol w:w="1372"/>
        <w:gridCol w:w="8266"/>
      </w:tblGrid>
      <w:tr w:rsidR="00401A00" w14:paraId="68277585" w14:textId="77777777" w:rsidTr="00E129F8">
        <w:trPr>
          <w:cnfStyle w:val="100000000000" w:firstRow="1" w:lastRow="0" w:firstColumn="0" w:lastColumn="0" w:oddVBand="0" w:evenVBand="0" w:oddHBand="0" w:evenHBand="0" w:firstRowFirstColumn="0" w:firstRowLastColumn="0" w:lastRowFirstColumn="0" w:lastRowLastColumn="0"/>
        </w:trPr>
        <w:tc>
          <w:tcPr>
            <w:tcW w:w="1372" w:type="dxa"/>
          </w:tcPr>
          <w:p w14:paraId="7F135D5D" w14:textId="77777777" w:rsidR="00401A00" w:rsidRDefault="00401A00" w:rsidP="00401A00">
            <w:r>
              <w:t>BFH</w:t>
            </w:r>
          </w:p>
        </w:tc>
        <w:tc>
          <w:tcPr>
            <w:tcW w:w="8266" w:type="dxa"/>
          </w:tcPr>
          <w:p w14:paraId="24F1B7DE" w14:textId="77777777" w:rsidR="00401A00" w:rsidRDefault="00E91993" w:rsidP="00401A00">
            <w:r>
              <w:t xml:space="preserve">Berner Fachhochschule </w:t>
            </w:r>
          </w:p>
        </w:tc>
      </w:tr>
      <w:tr w:rsidR="00E129F8" w14:paraId="7DCD81B6" w14:textId="77777777" w:rsidTr="00E129F8">
        <w:tc>
          <w:tcPr>
            <w:tcW w:w="1372" w:type="dxa"/>
          </w:tcPr>
          <w:p w14:paraId="4CD46028" w14:textId="77777777" w:rsidR="00E129F8" w:rsidRDefault="00E129F8" w:rsidP="00401A00">
            <w:r>
              <w:t>Lobos</w:t>
            </w:r>
          </w:p>
        </w:tc>
        <w:tc>
          <w:tcPr>
            <w:tcW w:w="8266" w:type="dxa"/>
          </w:tcPr>
          <w:p w14:paraId="0A79CD81" w14:textId="77777777" w:rsidR="00E129F8" w:rsidRDefault="00E129F8" w:rsidP="00401A00">
            <w:r>
              <w:t>Software für Pflege und Administration im sozialen Institutionen</w:t>
            </w:r>
          </w:p>
        </w:tc>
      </w:tr>
      <w:tr w:rsidR="00E129F8" w14:paraId="17722B30" w14:textId="77777777" w:rsidTr="00E129F8">
        <w:tc>
          <w:tcPr>
            <w:tcW w:w="1372" w:type="dxa"/>
          </w:tcPr>
          <w:p w14:paraId="4FF617A1" w14:textId="77777777" w:rsidR="00E129F8" w:rsidRDefault="00E129F8" w:rsidP="00401A00">
            <w:r>
              <w:t>WHR</w:t>
            </w:r>
          </w:p>
        </w:tc>
        <w:tc>
          <w:tcPr>
            <w:tcW w:w="8266" w:type="dxa"/>
          </w:tcPr>
          <w:p w14:paraId="2EF566B6" w14:textId="77777777" w:rsidR="00E129F8" w:rsidRDefault="00E129F8" w:rsidP="00401A00">
            <w:r>
              <w:t>Wohnheim Riggisbeg</w:t>
            </w:r>
          </w:p>
        </w:tc>
      </w:tr>
      <w:tr w:rsidR="00401A00" w14:paraId="283F98EE" w14:textId="77777777" w:rsidTr="00E129F8">
        <w:trPr>
          <w:trHeight w:val="1168"/>
        </w:trPr>
        <w:tc>
          <w:tcPr>
            <w:tcW w:w="1372" w:type="dxa"/>
          </w:tcPr>
          <w:p w14:paraId="11EF8677" w14:textId="77777777" w:rsidR="00E129F8" w:rsidRDefault="00E129F8" w:rsidP="00401A00"/>
          <w:p w14:paraId="2D063549" w14:textId="77777777" w:rsidR="00E129F8" w:rsidRDefault="00E129F8" w:rsidP="00401A00"/>
          <w:p w14:paraId="6236F1E2" w14:textId="77777777" w:rsidR="00E129F8" w:rsidRDefault="00E129F8" w:rsidP="00401A00"/>
        </w:tc>
        <w:tc>
          <w:tcPr>
            <w:tcW w:w="8266" w:type="dxa"/>
          </w:tcPr>
          <w:p w14:paraId="70EA4610" w14:textId="77777777" w:rsidR="00B103E8" w:rsidRDefault="00B103E8" w:rsidP="00401A00"/>
          <w:p w14:paraId="668EC148" w14:textId="77777777" w:rsidR="00B103E8" w:rsidRDefault="00B103E8" w:rsidP="00401A00"/>
          <w:p w14:paraId="0D99CF89" w14:textId="77777777" w:rsidR="00E129F8" w:rsidRDefault="00E129F8" w:rsidP="00401A00"/>
          <w:p w14:paraId="60BB6F38" w14:textId="77777777" w:rsidR="00E129F8" w:rsidRDefault="00E129F8" w:rsidP="00401A00"/>
          <w:p w14:paraId="11A696E1" w14:textId="77777777" w:rsidR="00E129F8" w:rsidRDefault="00E129F8" w:rsidP="00401A00"/>
          <w:p w14:paraId="3EF6FFEB" w14:textId="77777777" w:rsidR="00E129F8" w:rsidRDefault="00E129F8" w:rsidP="00401A00"/>
          <w:p w14:paraId="24C4AD78" w14:textId="77777777" w:rsidR="00E129F8" w:rsidRDefault="00E129F8" w:rsidP="00401A00"/>
        </w:tc>
      </w:tr>
      <w:tr w:rsidR="00E129F8" w14:paraId="26A17193" w14:textId="77777777" w:rsidTr="00E129F8">
        <w:tc>
          <w:tcPr>
            <w:tcW w:w="1372" w:type="dxa"/>
          </w:tcPr>
          <w:p w14:paraId="2ADAAF1D" w14:textId="77777777" w:rsidR="00E129F8" w:rsidRDefault="00E129F8" w:rsidP="00401A00"/>
        </w:tc>
        <w:tc>
          <w:tcPr>
            <w:tcW w:w="8266" w:type="dxa"/>
          </w:tcPr>
          <w:p w14:paraId="227CBE68" w14:textId="77777777" w:rsidR="00E129F8" w:rsidRDefault="00E129F8" w:rsidP="00401A00"/>
        </w:tc>
      </w:tr>
    </w:tbl>
    <w:p w14:paraId="1A8EED6B" w14:textId="77777777" w:rsidR="00401A00" w:rsidRDefault="00401A00" w:rsidP="00401A00">
      <w:pPr>
        <w:pStyle w:val="berschrift1"/>
      </w:pPr>
      <w:bookmarkStart w:id="2" w:name="_Toc464896540"/>
      <w:r>
        <w:t>Zusammenfassung</w:t>
      </w:r>
      <w:bookmarkEnd w:id="2"/>
    </w:p>
    <w:p w14:paraId="7836F39D" w14:textId="77777777" w:rsidR="009D3718" w:rsidRDefault="00E95EBB" w:rsidP="0009783A">
      <w:r>
        <w:t>Quo vadis, wohin gehst du?</w:t>
      </w:r>
    </w:p>
    <w:p w14:paraId="6F2CD4C1" w14:textId="77777777" w:rsidR="009D3718" w:rsidRDefault="009D3718" w:rsidP="0009783A">
      <w:r>
        <w:lastRenderedPageBreak/>
        <w:t xml:space="preserve">Mit dieser Frage möchte ich meine Aufgabenstellung eröffnen. Wohin gehen wir im Wohnheim Riggisberg? Mit dem Erstellen eines Logistikkonzeptes werden wir als Institution neue Wege erarbeiten und hoffentlich auch gehen. </w:t>
      </w:r>
    </w:p>
    <w:p w14:paraId="25EAE0BC" w14:textId="77777777" w:rsidR="009D3718" w:rsidRDefault="00731AB7" w:rsidP="007918FA">
      <w:r>
        <w:t>Auf der Homepage</w:t>
      </w:r>
      <w:r w:rsidR="009D3718">
        <w:t xml:space="preserve"> beschreibt sich das Wohnheim Riggisberg folgendermassen:</w:t>
      </w:r>
    </w:p>
    <w:p w14:paraId="3EBC4013" w14:textId="77777777" w:rsidR="00E67B47" w:rsidRDefault="009D3718" w:rsidP="007918FA">
      <w:pPr>
        <w:rPr>
          <w:rFonts w:cs="Lucida Sans"/>
          <w:bCs/>
          <w:szCs w:val="22"/>
        </w:rPr>
      </w:pPr>
      <w:r>
        <w:rPr>
          <w:rFonts w:cs="Lucida Sans"/>
          <w:szCs w:val="22"/>
        </w:rPr>
        <w:t>„</w:t>
      </w:r>
      <w:r w:rsidR="0009783A" w:rsidRPr="0009783A">
        <w:rPr>
          <w:rFonts w:cs="Lucida Sans"/>
          <w:szCs w:val="22"/>
        </w:rPr>
        <w:t xml:space="preserve">Das </w:t>
      </w:r>
      <w:r w:rsidR="0009783A" w:rsidRPr="0009783A">
        <w:rPr>
          <w:rFonts w:cs="Lucida Sans"/>
          <w:bCs/>
          <w:szCs w:val="22"/>
        </w:rPr>
        <w:t>Wohnheim Riggisberg bietet Lebensraum für Menschen, die geistig und/oder psychisch beeinträchtigt sind. Den Bewohnerinnen und Bewohnern wird eine möglichst selbstbestimmende Gestaltung ihres Lebens ermöglicht.</w:t>
      </w:r>
      <w:r w:rsidR="000F61AE">
        <w:rPr>
          <w:rFonts w:cs="Lucida Sans"/>
          <w:bCs/>
          <w:szCs w:val="22"/>
        </w:rPr>
        <w:t>“</w:t>
      </w:r>
    </w:p>
    <w:p w14:paraId="56F2E015" w14:textId="77777777" w:rsidR="007918FA" w:rsidRDefault="007918FA" w:rsidP="007918FA">
      <w:pPr>
        <w:rPr>
          <w:rFonts w:cs="Lucida Sans"/>
          <w:bCs/>
          <w:szCs w:val="22"/>
        </w:rPr>
      </w:pPr>
      <w:r>
        <w:rPr>
          <w:rFonts w:cs="Lucida Sans"/>
          <w:bCs/>
          <w:szCs w:val="22"/>
        </w:rPr>
        <w:t>Zurzeit leben 260 Bewohner in 19 unterschiedlichen Wohngruppe</w:t>
      </w:r>
      <w:r w:rsidR="00E67B47">
        <w:rPr>
          <w:rFonts w:cs="Lucida Sans"/>
          <w:bCs/>
          <w:szCs w:val="22"/>
        </w:rPr>
        <w:t>n. D</w:t>
      </w:r>
      <w:r>
        <w:rPr>
          <w:rFonts w:cs="Lucida Sans"/>
          <w:bCs/>
          <w:szCs w:val="22"/>
        </w:rPr>
        <w:t xml:space="preserve">ie Institution beschäftigt 310 Mitarbeite in verschiedenen Bereichen. </w:t>
      </w:r>
      <w:r w:rsidR="00E67B47">
        <w:rPr>
          <w:rFonts w:cs="Lucida Sans"/>
          <w:bCs/>
          <w:szCs w:val="22"/>
        </w:rPr>
        <w:t>Durch die betreuten Arbeitsplätze werden Angebote geschaffen, welche Dienstleistungen für Drittpersonen anbieten.</w:t>
      </w:r>
      <w:r>
        <w:rPr>
          <w:rFonts w:cs="Lucida Sans"/>
          <w:bCs/>
          <w:szCs w:val="22"/>
        </w:rPr>
        <w:t xml:space="preserve"> </w:t>
      </w:r>
    </w:p>
    <w:p w14:paraId="3E8B74E6" w14:textId="77777777" w:rsidR="0009783A" w:rsidRDefault="0009783A" w:rsidP="0009783A">
      <w:pPr>
        <w:rPr>
          <w:rFonts w:cs="Lucida Sans"/>
          <w:bCs/>
          <w:szCs w:val="22"/>
        </w:rPr>
      </w:pPr>
    </w:p>
    <w:p w14:paraId="07106B48" w14:textId="77777777" w:rsidR="00731AB7" w:rsidRDefault="007918FA" w:rsidP="007918FA">
      <w:r>
        <w:t>Die Geschä</w:t>
      </w:r>
      <w:r w:rsidR="00E67B47">
        <w:t>ftsleitung hat beschlossen</w:t>
      </w:r>
      <w:r w:rsidR="00B004C3">
        <w:t>,</w:t>
      </w:r>
      <w:r>
        <w:t xml:space="preserve"> im Jahre 2017 die Prozesse </w:t>
      </w:r>
      <w:r w:rsidR="00E67B47">
        <w:t xml:space="preserve">innerhalb der </w:t>
      </w:r>
      <w:r>
        <w:t xml:space="preserve">Logistik </w:t>
      </w:r>
      <w:r w:rsidR="00E67B47">
        <w:t>zu vereinfachen</w:t>
      </w:r>
      <w:r>
        <w:t xml:space="preserve"> und </w:t>
      </w:r>
      <w:r w:rsidR="00E67B47">
        <w:t>zu vereinheitlichen</w:t>
      </w:r>
      <w:r>
        <w:t>.</w:t>
      </w:r>
      <w:r w:rsidR="00731AB7">
        <w:t xml:space="preserve"> Es werden </w:t>
      </w:r>
      <w:r w:rsidR="00E67B47">
        <w:t>Methoden und Mas</w:t>
      </w:r>
      <w:r w:rsidR="00731AB7">
        <w:t xml:space="preserve">snahmen erarbeitet, um die aktuelle Situation zu optimieren und zu verbessern. </w:t>
      </w:r>
      <w:commentRangeStart w:id="3"/>
      <w:r w:rsidR="00731AB7">
        <w:t>D</w:t>
      </w:r>
      <w:r w:rsidR="00E67B47">
        <w:t xml:space="preserve">as Projekt </w:t>
      </w:r>
      <w:r w:rsidR="00731AB7">
        <w:t>befindet sich noch in der Anfangsphase</w:t>
      </w:r>
      <w:r w:rsidR="00E67B47">
        <w:t xml:space="preserve">, </w:t>
      </w:r>
      <w:r w:rsidR="00731AB7">
        <w:t>ein</w:t>
      </w:r>
      <w:r w:rsidR="00E67B47">
        <w:t xml:space="preserve"> Kick-</w:t>
      </w:r>
      <w:r w:rsidR="006859BD">
        <w:t>O</w:t>
      </w:r>
      <w:r w:rsidR="00E67B47">
        <w:t xml:space="preserve">ff </w:t>
      </w:r>
      <w:r w:rsidR="00731AB7">
        <w:t xml:space="preserve">Meeting mit allen beteiligten Personen hat noch nicht stattgefunden. Vieles </w:t>
      </w:r>
      <w:r w:rsidR="00E67B47">
        <w:t>ist noch unklar</w:t>
      </w:r>
      <w:r w:rsidR="00731AB7">
        <w:t xml:space="preserve"> und ungewiss</w:t>
      </w:r>
      <w:r w:rsidR="00E67B47">
        <w:t xml:space="preserve">. </w:t>
      </w:r>
      <w:r w:rsidR="00731AB7">
        <w:t>Demensprechend ist diese Aufgabenstellung in vielen Bereichen noch vage und wenig detailliert</w:t>
      </w:r>
      <w:r w:rsidR="00B004C3">
        <w:t>.</w:t>
      </w:r>
      <w:commentRangeEnd w:id="3"/>
      <w:r w:rsidR="00134077">
        <w:rPr>
          <w:rStyle w:val="Kommentarzeichen"/>
          <w:kern w:val="0"/>
          <w:lang w:val="de-DE"/>
        </w:rPr>
        <w:commentReference w:id="3"/>
      </w:r>
    </w:p>
    <w:p w14:paraId="1BF066D3" w14:textId="77777777" w:rsidR="00E67B47" w:rsidRDefault="00E67B47" w:rsidP="007918FA">
      <w:r>
        <w:t xml:space="preserve"> </w:t>
      </w:r>
    </w:p>
    <w:p w14:paraId="70A572EF" w14:textId="77777777" w:rsidR="00DD15AA" w:rsidRDefault="00C85701" w:rsidP="007918FA">
      <w:r>
        <w:t>Durch den Kauf Anfang 2016 von Lobos</w:t>
      </w:r>
      <w:r w:rsidR="00DD15AA">
        <w:t xml:space="preserve"> als Software für die Pflege, Bewohnera</w:t>
      </w:r>
      <w:r>
        <w:t>dministra</w:t>
      </w:r>
      <w:r w:rsidR="00731AB7">
        <w:t>tion, Finanzen, Buchhaltung und den Restaurantbetrieb</w:t>
      </w:r>
      <w:r>
        <w:t xml:space="preserve"> hat sich die Infrastruktur der Informatik geändert. Viele Prozesse</w:t>
      </w:r>
      <w:r w:rsidR="00B004C3">
        <w:t>,</w:t>
      </w:r>
      <w:r w:rsidR="00DD15AA">
        <w:t xml:space="preserve"> welche papierbasiert sind,</w:t>
      </w:r>
      <w:r w:rsidR="00B004C3">
        <w:t xml:space="preserve"> müssen</w:t>
      </w:r>
      <w:r>
        <w:t xml:space="preserve"> </w:t>
      </w:r>
      <w:r w:rsidR="00731AB7">
        <w:t xml:space="preserve">in nächster Zeit an </w:t>
      </w:r>
      <w:r w:rsidR="00DD15AA">
        <w:t xml:space="preserve">die elektronischen Gegebenheiten angepasst </w:t>
      </w:r>
      <w:commentRangeStart w:id="4"/>
      <w:r w:rsidR="00DD15AA">
        <w:t>werden</w:t>
      </w:r>
      <w:commentRangeEnd w:id="4"/>
      <w:r w:rsidR="00134077">
        <w:rPr>
          <w:rStyle w:val="Kommentarzeichen"/>
          <w:kern w:val="0"/>
          <w:lang w:val="de-DE"/>
        </w:rPr>
        <w:commentReference w:id="4"/>
      </w:r>
      <w:r w:rsidR="00DD15AA">
        <w:t>.</w:t>
      </w:r>
    </w:p>
    <w:p w14:paraId="16372334" w14:textId="77777777" w:rsidR="00401A00" w:rsidRDefault="00401A00" w:rsidP="00401A00">
      <w:pPr>
        <w:pStyle w:val="berschrift1"/>
      </w:pPr>
      <w:bookmarkStart w:id="5" w:name="_Toc464896541"/>
      <w:bookmarkStart w:id="6" w:name="_Ref149570857"/>
      <w:bookmarkStart w:id="7" w:name="_Ref150764141"/>
      <w:r>
        <w:t>Einleitung</w:t>
      </w:r>
      <w:bookmarkEnd w:id="5"/>
      <w:r>
        <w:t xml:space="preserve"> </w:t>
      </w:r>
    </w:p>
    <w:p w14:paraId="5C4E366A" w14:textId="77777777" w:rsidR="00401A00" w:rsidRDefault="00401A00" w:rsidP="002B741D">
      <w:pPr>
        <w:pStyle w:val="berschrift2"/>
        <w:pBdr>
          <w:bottom w:val="single" w:sz="12" w:space="12" w:color="0066CC"/>
        </w:pBdr>
      </w:pPr>
      <w:bookmarkStart w:id="8" w:name="_Toc464896542"/>
      <w:r>
        <w:t>Problemstellung und Relevanz der geplanten Arbeit</w:t>
      </w:r>
      <w:bookmarkEnd w:id="8"/>
    </w:p>
    <w:p w14:paraId="3F8A6703" w14:textId="77777777" w:rsidR="00C61A93" w:rsidRDefault="002B741D" w:rsidP="00401A00">
      <w:r>
        <w:t xml:space="preserve">1880 wurde die </w:t>
      </w:r>
      <w:r w:rsidRPr="00DD15AA">
        <w:rPr>
          <w:rFonts w:cs="Lucida Sans"/>
          <w:szCs w:val="22"/>
          <w:shd w:val="clear" w:color="auto" w:fill="FFFFFF"/>
        </w:rPr>
        <w:t>Mittelländische Armenverpflegungsanstalt Riggisberg gegründet, aus der später das Wohnheim Riggisberg hervorging.</w:t>
      </w:r>
      <w:r w:rsidR="00566A5A" w:rsidRPr="00566A5A">
        <w:rPr>
          <w:rStyle w:val="Funotenzeichen"/>
        </w:rPr>
        <w:t xml:space="preserve"> </w:t>
      </w:r>
      <w:r w:rsidR="00DD15AA">
        <w:t>Die</w:t>
      </w:r>
      <w:r w:rsidR="00566A5A">
        <w:t xml:space="preserve"> interessante</w:t>
      </w:r>
      <w:r w:rsidR="00006502">
        <w:t xml:space="preserve"> geschichtliche Vergangenheit vom WHR</w:t>
      </w:r>
      <w:r w:rsidR="00566A5A">
        <w:t xml:space="preserve"> betrifft auch das Thema Logistik. </w:t>
      </w:r>
      <w:r w:rsidR="00006502">
        <w:t>Das Areal</w:t>
      </w:r>
      <w:r w:rsidR="00B004C3">
        <w:t>,</w:t>
      </w:r>
      <w:r w:rsidR="00006502">
        <w:t xml:space="preserve"> auf dem sich das Wohnheim, 4 Häuser, ein Werkhaus, ein Bauernhaus und das </w:t>
      </w:r>
      <w:r w:rsidR="00006502" w:rsidRPr="00DD15AA">
        <w:t>Empfangsgebäude befinden</w:t>
      </w:r>
      <w:r w:rsidR="00DD15AA" w:rsidRPr="00DD15AA">
        <w:t>,</w:t>
      </w:r>
      <w:r w:rsidR="00006502" w:rsidRPr="00DD15AA">
        <w:t xml:space="preserve"> ist weitläufig.</w:t>
      </w:r>
      <w:r w:rsidR="00DD15AA" w:rsidRPr="00DD15AA">
        <w:rPr>
          <w:rFonts w:ascii="Arial" w:hAnsi="Arial" w:cs="Arial"/>
          <w:sz w:val="21"/>
          <w:szCs w:val="21"/>
          <w:shd w:val="clear" w:color="auto" w:fill="FFFFFF"/>
        </w:rPr>
        <w:t xml:space="preserve"> </w:t>
      </w:r>
      <w:r w:rsidR="00566A5A" w:rsidRPr="00566A5A">
        <w:rPr>
          <w:rFonts w:cs="Lucida Sans"/>
          <w:szCs w:val="22"/>
          <w:shd w:val="clear" w:color="auto" w:fill="FFFFFF"/>
        </w:rPr>
        <w:t xml:space="preserve">Praktischerweise </w:t>
      </w:r>
      <w:r w:rsidR="00566A5A">
        <w:rPr>
          <w:rFonts w:cs="Lucida Sans"/>
          <w:szCs w:val="22"/>
        </w:rPr>
        <w:t xml:space="preserve">ist das ganze Areal mittels einem </w:t>
      </w:r>
      <w:r w:rsidR="00DD15AA">
        <w:rPr>
          <w:rFonts w:cs="Lucida Sans"/>
          <w:szCs w:val="22"/>
        </w:rPr>
        <w:t>unterirdischen Gangsystem erschlossen, welches auch noch heute rege genutzt wird</w:t>
      </w:r>
      <w:r w:rsidR="00566A5A">
        <w:t>.</w:t>
      </w:r>
    </w:p>
    <w:p w14:paraId="3B9EA426" w14:textId="77777777" w:rsidR="00566A5A" w:rsidRDefault="00566A5A" w:rsidP="00401A00"/>
    <w:p w14:paraId="500C1946" w14:textId="77777777" w:rsidR="00E030A1" w:rsidRDefault="00566A5A" w:rsidP="00401A00">
      <w:r>
        <w:t>In der Vergangenheit wurde die Logistik mitsamt den Prozessen nicht vertieft bearbeitet. Ich gehe davon aus, dass diese Thematik für die ehemaligen Führungspersonen vom WHR kaum Relevanz und Bedeutung hatte</w:t>
      </w:r>
      <w:r w:rsidR="009014EC">
        <w:t>, da keine grösseren Probleme oder Schwierigkeiten aufgetreten sind. Mit dem zunehmenden Kostendruck, der Komplexität der Bestellungen, s</w:t>
      </w:r>
      <w:r w:rsidR="00006502">
        <w:t xml:space="preserve">owie auch mit den Vorgaben, welche heute zu erfüllen sind, muss das Thema nun angegangen werden. </w:t>
      </w:r>
      <w:r w:rsidR="009014EC">
        <w:t xml:space="preserve">Ende </w:t>
      </w:r>
      <w:r w:rsidR="00E030A1">
        <w:t>November 2016 wird erstmalig ein Workshop mit einer externen Firma durchgeführt. Anhand diese</w:t>
      </w:r>
      <w:r w:rsidR="00B004C3">
        <w:t>s</w:t>
      </w:r>
      <w:r w:rsidR="00E030A1">
        <w:t xml:space="preserve"> Workshop</w:t>
      </w:r>
      <w:r w:rsidR="00B004C3">
        <w:t>s</w:t>
      </w:r>
      <w:r w:rsidR="00E030A1">
        <w:t xml:space="preserve"> wird ersichtlich, wie die aktuelle Ausgangslage ist und welche Möglichkeiten bestehen. </w:t>
      </w:r>
    </w:p>
    <w:p w14:paraId="7B32799A" w14:textId="77777777" w:rsidR="00401A00" w:rsidRDefault="00401A00" w:rsidP="00401A00">
      <w:pPr>
        <w:pStyle w:val="berschrift2"/>
      </w:pPr>
      <w:bookmarkStart w:id="9" w:name="_Toc464896543"/>
      <w:r>
        <w:lastRenderedPageBreak/>
        <w:t>Ausgangspunkt</w:t>
      </w:r>
      <w:bookmarkEnd w:id="9"/>
    </w:p>
    <w:p w14:paraId="5A700DB8" w14:textId="77777777" w:rsidR="005E1BB1" w:rsidRDefault="00F71BC0" w:rsidP="00401A00">
      <w:r>
        <w:t xml:space="preserve">Seit </w:t>
      </w:r>
      <w:r w:rsidR="005E1BB1">
        <w:t>längerer Zeit ist man im Gesundheitswesen bestrebt</w:t>
      </w:r>
      <w:r w:rsidR="00B004C3">
        <w:t>,</w:t>
      </w:r>
      <w:r w:rsidR="005E1BB1">
        <w:t xml:space="preserve"> neue </w:t>
      </w:r>
      <w:r w:rsidR="009014EC">
        <w:t>Strategien</w:t>
      </w:r>
      <w:r w:rsidR="005E1BB1">
        <w:t xml:space="preserve"> zu entwickeln. </w:t>
      </w:r>
      <w:r>
        <w:t xml:space="preserve"> Es </w:t>
      </w:r>
      <w:r w:rsidR="005E1BB1">
        <w:t>muss</w:t>
      </w:r>
      <w:r>
        <w:t xml:space="preserve"> nicht nur die Leistung und Qualität verbessert werden, sondern auch die dazugehörenden Prozesse und Strukturen</w:t>
      </w:r>
      <w:r w:rsidR="005E1BB1">
        <w:t xml:space="preserve"> sollen</w:t>
      </w:r>
      <w:r>
        <w:t xml:space="preserve"> effektive</w:t>
      </w:r>
      <w:r w:rsidR="005E1BB1">
        <w:t>r und effizienter organisier</w:t>
      </w:r>
      <w:r w:rsidR="00B004C3">
        <w:t>t</w:t>
      </w:r>
      <w:r w:rsidR="005E1BB1">
        <w:t xml:space="preserve"> werden. </w:t>
      </w:r>
      <w:r w:rsidR="009014EC">
        <w:t xml:space="preserve">Dabei ist wichtig zu wissen, </w:t>
      </w:r>
      <w:r w:rsidR="005E1BB1">
        <w:t xml:space="preserve">dass die logistischen Ansätze und Strategien eine wichtige Rolle spielen. </w:t>
      </w:r>
      <w:r w:rsidR="00F93DA8">
        <w:t>Um diese zu definieren, müssen aber die logistischen Ziele bekannt sein</w:t>
      </w:r>
      <w:r w:rsidR="00B004C3">
        <w:t>,</w:t>
      </w:r>
      <w:r w:rsidR="00F93DA8">
        <w:t xml:space="preserve"> um die spezifischen </w:t>
      </w:r>
      <w:commentRangeStart w:id="10"/>
      <w:r w:rsidR="00F93DA8">
        <w:t>Anwendungen</w:t>
      </w:r>
      <w:commentRangeEnd w:id="10"/>
      <w:r w:rsidR="00A20C25">
        <w:rPr>
          <w:rStyle w:val="Kommentarzeichen"/>
          <w:kern w:val="0"/>
          <w:lang w:val="de-DE"/>
        </w:rPr>
        <w:commentReference w:id="10"/>
      </w:r>
      <w:r w:rsidR="00F93DA8">
        <w:t xml:space="preserve"> zu beschreiben. </w:t>
      </w:r>
    </w:p>
    <w:p w14:paraId="17CB2097" w14:textId="77777777" w:rsidR="00F93DA8" w:rsidRDefault="00F93DA8" w:rsidP="00401A00">
      <w:r>
        <w:t xml:space="preserve">Die Anforderungen im Gesundheitswesen sind in den letzten Jahren stetig gewachsen. Der Kostendruck auf die einzelnen Institutionen hat in der Vergangenheit zugenommen und ist heute ein relevanter Schwerpunkt. Weiter spielen auch die Qualität und die Wettbewerbssituation eine wichtige Rolle. </w:t>
      </w:r>
    </w:p>
    <w:p w14:paraId="66AE050A" w14:textId="77777777" w:rsidR="006C0472" w:rsidRDefault="006C0472" w:rsidP="00401A00"/>
    <w:p w14:paraId="3D0435B6" w14:textId="77777777" w:rsidR="006C0472" w:rsidRDefault="009014EC" w:rsidP="00401A00">
      <w:r>
        <w:t>So</w:t>
      </w:r>
      <w:r w:rsidR="006C0472">
        <w:t xml:space="preserve"> besteht die Kunst darin:</w:t>
      </w:r>
    </w:p>
    <w:p w14:paraId="658D623A" w14:textId="77777777" w:rsidR="006C0472" w:rsidRDefault="006C0472" w:rsidP="00401A00">
      <w:r>
        <w:t>- die richtige Menge</w:t>
      </w:r>
    </w:p>
    <w:p w14:paraId="7BFE4679" w14:textId="77777777" w:rsidR="006C0472" w:rsidRDefault="006C0472" w:rsidP="00401A00">
      <w:r>
        <w:t>- die richtigen Objekte (Güter, Personen, Energie, Informationen</w:t>
      </w:r>
      <w:r w:rsidR="009014EC">
        <w:t>)</w:t>
      </w:r>
    </w:p>
    <w:p w14:paraId="64E29660" w14:textId="77777777" w:rsidR="006C0472" w:rsidRDefault="006C0472" w:rsidP="00401A00">
      <w:r>
        <w:t>- am richtigen Ort</w:t>
      </w:r>
    </w:p>
    <w:p w14:paraId="63AFDBFB" w14:textId="77777777" w:rsidR="006C0472" w:rsidRDefault="006C0472" w:rsidP="00401A00">
      <w:r>
        <w:t>- zum richtigen Zeitpunkt</w:t>
      </w:r>
    </w:p>
    <w:p w14:paraId="6C9716BB" w14:textId="77777777" w:rsidR="006C0472" w:rsidRDefault="006C0472" w:rsidP="00401A00">
      <w:r>
        <w:t>- in richtiger Qualität</w:t>
      </w:r>
    </w:p>
    <w:p w14:paraId="7B4FE902" w14:textId="77777777" w:rsidR="006C0472" w:rsidRDefault="006C0472" w:rsidP="00401A00">
      <w:r>
        <w:t xml:space="preserve">- zu niedrigen Kosten </w:t>
      </w:r>
    </w:p>
    <w:p w14:paraId="43AAF347" w14:textId="77777777" w:rsidR="00A6681F" w:rsidRDefault="006C0472" w:rsidP="00401A00">
      <w:r>
        <w:t>bereitzustellen.</w:t>
      </w:r>
    </w:p>
    <w:p w14:paraId="1043C6E2" w14:textId="77777777" w:rsidR="006C0472" w:rsidRDefault="00A6681F" w:rsidP="00401A00">
      <w:r>
        <w:t xml:space="preserve">(Nach </w:t>
      </w:r>
      <w:r w:rsidRPr="00A6681F">
        <w:rPr>
          <w:rFonts w:cs="Lucida Sans"/>
          <w:color w:val="000000"/>
          <w:szCs w:val="22"/>
          <w:shd w:val="clear" w:color="auto" w:fill="FFFFFF"/>
        </w:rPr>
        <w:t>Reinhardt Jünemann</w:t>
      </w:r>
      <w:r>
        <w:rPr>
          <w:rFonts w:cs="Lucida Sans"/>
          <w:color w:val="000000"/>
          <w:szCs w:val="22"/>
          <w:shd w:val="clear" w:color="auto" w:fill="FFFFFF"/>
        </w:rPr>
        <w:t xml:space="preserve"> 6R‘s</w:t>
      </w:r>
      <w:r>
        <w:t xml:space="preserve"> )</w:t>
      </w:r>
    </w:p>
    <w:p w14:paraId="133188A6" w14:textId="77777777" w:rsidR="00F71BC0" w:rsidRDefault="00F71BC0" w:rsidP="00401A00"/>
    <w:p w14:paraId="6E53F2C9" w14:textId="77777777" w:rsidR="00860B68" w:rsidRDefault="009014EC" w:rsidP="00401A00">
      <w:r>
        <w:t>In den Spitälern wurden</w:t>
      </w:r>
      <w:r w:rsidR="00860B68">
        <w:t xml:space="preserve"> in den letzten Jahren viele Anpassungen und Umstrukturierungen unternommen, um die Logistik zu optimieren. Dazu finden sich diverse Studien und Publikationen im Internet.</w:t>
      </w:r>
    </w:p>
    <w:p w14:paraId="259608D9" w14:textId="77777777" w:rsidR="00860B68" w:rsidRDefault="009014EC" w:rsidP="00401A00">
      <w:r>
        <w:t>A</w:t>
      </w:r>
      <w:r w:rsidR="00860B68">
        <w:t xml:space="preserve">nders präsentiert sich das Bild im Langzeit- und Behindertenbereich. Hier finden sich kaum deutschsprachige Publikationen oder Literaturhinweise. Die </w:t>
      </w:r>
      <w:commentRangeStart w:id="11"/>
      <w:r w:rsidR="00860B68">
        <w:t xml:space="preserve">beiden Akteure </w:t>
      </w:r>
      <w:commentRangeEnd w:id="11"/>
      <w:r w:rsidR="00A20C25">
        <w:rPr>
          <w:rStyle w:val="Kommentarzeichen"/>
          <w:kern w:val="0"/>
          <w:lang w:val="de-DE"/>
        </w:rPr>
        <w:commentReference w:id="11"/>
      </w:r>
      <w:r w:rsidR="00860B68">
        <w:t xml:space="preserve">im Gesundheitswesen können nur punktuell miteinander </w:t>
      </w:r>
      <w:commentRangeStart w:id="12"/>
      <w:r w:rsidR="00860B68">
        <w:t>verglichen</w:t>
      </w:r>
      <w:commentRangeEnd w:id="12"/>
      <w:r w:rsidR="000666F6">
        <w:rPr>
          <w:rStyle w:val="Kommentarzeichen"/>
          <w:kern w:val="0"/>
          <w:lang w:val="de-DE"/>
        </w:rPr>
        <w:commentReference w:id="12"/>
      </w:r>
      <w:r w:rsidR="00860B68">
        <w:t xml:space="preserve"> werden, da die Schwerpunkte an </w:t>
      </w:r>
      <w:r>
        <w:t xml:space="preserve">unterschiedlichen </w:t>
      </w:r>
      <w:r w:rsidR="00860B68">
        <w:t>Ort</w:t>
      </w:r>
      <w:r>
        <w:t>en</w:t>
      </w:r>
      <w:r w:rsidR="00860B68">
        <w:t xml:space="preserve"> gesetzt werden. Die </w:t>
      </w:r>
      <w:r w:rsidR="005F4ED7">
        <w:t>drei</w:t>
      </w:r>
      <w:r w:rsidR="00860B68">
        <w:t xml:space="preserve"> Schwerpunkte, Transport, Lagerung und Umschlag sind im Akutbereich zentral. Im Langzeit</w:t>
      </w:r>
      <w:r w:rsidR="005F4ED7">
        <w:t>bereich ist Trans</w:t>
      </w:r>
      <w:r w:rsidR="00860B68">
        <w:t xml:space="preserve">port (insbesondere von Patienten) </w:t>
      </w:r>
      <w:r w:rsidR="004B296F">
        <w:t xml:space="preserve">kaum ein Thema. Weiter </w:t>
      </w:r>
      <w:r w:rsidR="00B004C3">
        <w:t>sind</w:t>
      </w:r>
      <w:r w:rsidR="004B296F">
        <w:t>, i</w:t>
      </w:r>
      <w:r w:rsidR="005F4ED7">
        <w:t>m Gegensatz zu einem Spital</w:t>
      </w:r>
      <w:r w:rsidR="004B296F">
        <w:t xml:space="preserve">, die </w:t>
      </w:r>
      <w:commentRangeStart w:id="13"/>
      <w:r w:rsidR="004B296F">
        <w:t>M</w:t>
      </w:r>
      <w:r w:rsidR="005F4ED7">
        <w:t>at</w:t>
      </w:r>
      <w:r w:rsidR="00B004C3">
        <w:t>e</w:t>
      </w:r>
      <w:r w:rsidR="00512632">
        <w:t>ria</w:t>
      </w:r>
      <w:r w:rsidR="004B296F">
        <w:t xml:space="preserve">lflüsse besser erkennbar </w:t>
      </w:r>
      <w:commentRangeEnd w:id="13"/>
      <w:r w:rsidR="000666F6">
        <w:rPr>
          <w:rStyle w:val="Kommentarzeichen"/>
          <w:kern w:val="0"/>
          <w:lang w:val="de-DE"/>
        </w:rPr>
        <w:commentReference w:id="13"/>
      </w:r>
      <w:r w:rsidR="004B296F">
        <w:t xml:space="preserve">und die Planung einfacher. Denn </w:t>
      </w:r>
      <w:r w:rsidR="00512632">
        <w:t xml:space="preserve">Notfallbestellungen oder Speziallieferungen </w:t>
      </w:r>
      <w:r w:rsidR="004B296F">
        <w:t xml:space="preserve">sind im Langzeitbereich </w:t>
      </w:r>
      <w:r w:rsidR="00512632">
        <w:t xml:space="preserve">kaum nötig </w:t>
      </w:r>
      <w:r w:rsidR="004B296F">
        <w:t xml:space="preserve">und sind eine Seltenheit. </w:t>
      </w:r>
      <w:r w:rsidR="00512632">
        <w:t xml:space="preserve"> </w:t>
      </w:r>
    </w:p>
    <w:p w14:paraId="07DE422E" w14:textId="77777777" w:rsidR="0086337F" w:rsidRDefault="00B004C3" w:rsidP="00401A00">
      <w:r>
        <w:t xml:space="preserve">Zusätzlich </w:t>
      </w:r>
      <w:r w:rsidR="00512632">
        <w:t>ist zu erwähnen, dass die komplizierten und aufwändigen Logistikprozesse für Labor, Arzneimittel, Blutkonserven oder auch Organe wegfallen, da dies nur im Akutbereich relevant ist.</w:t>
      </w:r>
      <w:r w:rsidR="00C32BDC">
        <w:rPr>
          <w:rFonts w:ascii="Verdana" w:hAnsi="Verdana"/>
          <w:color w:val="000000"/>
          <w:sz w:val="17"/>
          <w:szCs w:val="17"/>
        </w:rPr>
        <w:br/>
      </w:r>
      <w:r w:rsidR="004B296F">
        <w:t xml:space="preserve">Wie in der Einleitung schon erwähnt, wurde dem Thema </w:t>
      </w:r>
      <w:r w:rsidR="00E030A1">
        <w:t xml:space="preserve">Logistik </w:t>
      </w:r>
      <w:r w:rsidR="004B296F">
        <w:t xml:space="preserve">im WHR </w:t>
      </w:r>
      <w:r w:rsidR="00E030A1">
        <w:t xml:space="preserve">bis anhin keine relevante Bedeutung </w:t>
      </w:r>
      <w:r w:rsidR="006B2277">
        <w:t xml:space="preserve">zugesprochen. </w:t>
      </w:r>
      <w:r w:rsidR="004B296F">
        <w:t xml:space="preserve">Dadurch, dass die Institution </w:t>
      </w:r>
      <w:r w:rsidR="006B2277">
        <w:t>lange Zeit eine überschaubare Grösse an langjährigen Mitarbeitern hatte, wurde mündlich abgemacht, wer was bestellt</w:t>
      </w:r>
      <w:r w:rsidR="004B296F">
        <w:t xml:space="preserve">. Vielfach war </w:t>
      </w:r>
      <w:r w:rsidR="006B2277">
        <w:t>auch anhand der Zuständigkeiten</w:t>
      </w:r>
      <w:r w:rsidR="004B296F">
        <w:t xml:space="preserve"> klar, wer die Aufgabe übernahm</w:t>
      </w:r>
      <w:r w:rsidR="006B2277">
        <w:t>.</w:t>
      </w:r>
      <w:r w:rsidR="004B296F">
        <w:t xml:space="preserve"> Es gab aus damaliger Sicht keinen Anlass, </w:t>
      </w:r>
      <w:r w:rsidR="00860B68">
        <w:t>diese</w:t>
      </w:r>
      <w:r w:rsidR="004B296F">
        <w:t xml:space="preserve"> A</w:t>
      </w:r>
      <w:r w:rsidR="00860B68">
        <w:t xml:space="preserve">rbeitsprozesse umzuändern, da diese schon seit </w:t>
      </w:r>
      <w:r w:rsidR="004B296F">
        <w:t>jeher</w:t>
      </w:r>
      <w:r w:rsidR="00860B68">
        <w:t xml:space="preserve"> gut funktionierten. </w:t>
      </w:r>
      <w:r w:rsidR="0086337F">
        <w:t xml:space="preserve">Dank der grosszügigen Anzahl von Kellerräumen </w:t>
      </w:r>
      <w:r w:rsidR="004B296F">
        <w:t xml:space="preserve">war auch nie Platzmangel vorhanden und diese konnten </w:t>
      </w:r>
      <w:r w:rsidR="0086337F">
        <w:t>als Lagerräume genutzt</w:t>
      </w:r>
      <w:r w:rsidR="004B296F">
        <w:t xml:space="preserve"> werden</w:t>
      </w:r>
      <w:r w:rsidR="0086337F">
        <w:t xml:space="preserve">. </w:t>
      </w:r>
      <w:r w:rsidR="004B296F">
        <w:t>So konnte jeder Bereich seine eigenen Lagerräume unter</w:t>
      </w:r>
      <w:r>
        <w:t>halten</w:t>
      </w:r>
      <w:r w:rsidR="004B296F">
        <w:t xml:space="preserve"> und verwalten. Eine </w:t>
      </w:r>
      <w:r w:rsidR="0086337F">
        <w:t>aktuelle Bestandsaufnahme umfasst 70 versc</w:t>
      </w:r>
      <w:r w:rsidR="004B296F">
        <w:t>hiedene Lagerräume, welche die unterschiedlichsten M</w:t>
      </w:r>
      <w:r w:rsidR="0086337F">
        <w:t>aterialen</w:t>
      </w:r>
      <w:r w:rsidR="004B296F">
        <w:t xml:space="preserve"> lagern. Sei es Pflegematerial für den täglichen Gebrauch, wie Esswaren für die Küche, daneben jedoch auch aussergewöhnlichere wie Bilder,</w:t>
      </w:r>
      <w:r w:rsidR="001D1D76">
        <w:t xml:space="preserve"> Theaterrequisi</w:t>
      </w:r>
      <w:r w:rsidR="006B4D76">
        <w:t xml:space="preserve">ten oder alte Geräte, welche nicht mehr verwendet werden. </w:t>
      </w:r>
    </w:p>
    <w:p w14:paraId="749D8DEA" w14:textId="77777777" w:rsidR="00F93DA8" w:rsidRDefault="00F93DA8" w:rsidP="00401A00"/>
    <w:p w14:paraId="5B5A347B" w14:textId="77777777" w:rsidR="00401A00" w:rsidRDefault="00CD24B4" w:rsidP="00401A00">
      <w:r>
        <w:lastRenderedPageBreak/>
        <w:t xml:space="preserve">Durch die Umstrukturierung </w:t>
      </w:r>
      <w:r w:rsidR="006B2277">
        <w:t xml:space="preserve">und zunehmende Professionalisierung </w:t>
      </w:r>
      <w:r>
        <w:t xml:space="preserve">im WHR </w:t>
      </w:r>
      <w:r w:rsidR="00096D0F">
        <w:t>gewann</w:t>
      </w:r>
      <w:r>
        <w:t xml:space="preserve"> das Thema an Bedeutung. </w:t>
      </w:r>
      <w:r w:rsidR="006B4D76">
        <w:t>Nun hat d</w:t>
      </w:r>
      <w:r>
        <w:t xml:space="preserve">ie Geschäftsleitung </w:t>
      </w:r>
      <w:r w:rsidR="006B4D76">
        <w:t xml:space="preserve">im August 2016 definitiv beschlossen, das Thema Logistik unter professioneller Führung anzugehen und </w:t>
      </w:r>
      <w:r>
        <w:t>in den Jahreszielen von 2017 folgendes festgehalten:</w:t>
      </w:r>
      <w:r>
        <w:br/>
      </w:r>
    </w:p>
    <w:p w14:paraId="2E9C30DF" w14:textId="77777777" w:rsidR="001D1D76" w:rsidRPr="001D1D76" w:rsidRDefault="001D1D76" w:rsidP="00401A00">
      <w:pPr>
        <w:rPr>
          <w:sz w:val="16"/>
        </w:rPr>
      </w:pPr>
      <w:r w:rsidRPr="001D1D76">
        <w:rPr>
          <w:sz w:val="16"/>
        </w:rPr>
        <w:t>Abbildung 1: Ausschnitt Jahresziele 2017</w:t>
      </w:r>
    </w:p>
    <w:p w14:paraId="390B9ADA" w14:textId="77777777" w:rsidR="00CD24B4" w:rsidRDefault="003A5915" w:rsidP="00401A00">
      <w:pPr>
        <w:rPr>
          <w:color w:val="FF0000"/>
        </w:rPr>
      </w:pPr>
      <w:r>
        <w:rPr>
          <w:noProof/>
          <w:lang w:eastAsia="de-CH"/>
        </w:rPr>
        <w:drawing>
          <wp:inline distT="0" distB="0" distL="0" distR="0" wp14:anchorId="1B97C8F4" wp14:editId="29050033">
            <wp:extent cx="6120130" cy="570865"/>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570865"/>
                    </a:xfrm>
                    <a:prstGeom prst="rect">
                      <a:avLst/>
                    </a:prstGeom>
                  </pic:spPr>
                </pic:pic>
              </a:graphicData>
            </a:graphic>
          </wp:inline>
        </w:drawing>
      </w:r>
    </w:p>
    <w:p w14:paraId="0D406DBF" w14:textId="77777777" w:rsidR="00096D0F" w:rsidRDefault="00096D0F" w:rsidP="00401A00"/>
    <w:p w14:paraId="7BBEF5F9" w14:textId="77777777" w:rsidR="00096D0F" w:rsidRDefault="00096D0F" w:rsidP="00096D0F">
      <w:r>
        <w:t xml:space="preserve">Herr Luca </w:t>
      </w:r>
      <w:ins w:id="14" w:author="Mirjam" w:date="2016-10-22T10:15:00Z">
        <w:r w:rsidR="00507292">
          <w:t>L</w:t>
        </w:r>
      </w:ins>
      <w:r>
        <w:t>o Faso, Leiter Departement Dienste &amp; Support</w:t>
      </w:r>
      <w:r w:rsidR="001D1D76">
        <w:t>,</w:t>
      </w:r>
      <w:r>
        <w:t xml:space="preserve"> hat nach dem Entscheid der Geschäftsleitung die Projektleitung übernommen. </w:t>
      </w:r>
    </w:p>
    <w:p w14:paraId="67EF5D7F" w14:textId="77777777" w:rsidR="00096D0F" w:rsidRDefault="00096D0F" w:rsidP="00401A00"/>
    <w:p w14:paraId="64E2BDB5" w14:textId="77777777" w:rsidR="00096D0F" w:rsidRDefault="00096D0F" w:rsidP="00401A00">
      <w:r>
        <w:t>Im Wohnheim Riggisberg ar</w:t>
      </w:r>
      <w:r w:rsidR="001D1D76">
        <w:t>beiten zurzeit 310 Mitarbeiter, h</w:t>
      </w:r>
      <w:r>
        <w:t xml:space="preserve">auptsächlich im Bereich der Pflege und Betreuung sowie im Departement Arbeit und Beschäftigung. Die weiteren Abteilungen </w:t>
      </w:r>
      <w:r w:rsidR="001D1D76">
        <w:t>sind in Dienste &amp; Support und in</w:t>
      </w:r>
      <w:r>
        <w:t xml:space="preserve"> Human Ressource aufgeteilt. </w:t>
      </w:r>
    </w:p>
    <w:p w14:paraId="6994AA29" w14:textId="77777777" w:rsidR="00096D0F" w:rsidRDefault="00096D0F" w:rsidP="00401A00"/>
    <w:p w14:paraId="0750C5D5" w14:textId="77777777" w:rsidR="005F4ED7" w:rsidRDefault="001D1D76" w:rsidP="00401A00">
      <w:r>
        <w:t>Anhand des Organigramms vom WHR ist die Str</w:t>
      </w:r>
      <w:r w:rsidR="00F11635">
        <w:t xml:space="preserve">uktur ersichtlich. </w:t>
      </w:r>
    </w:p>
    <w:p w14:paraId="40C2352D" w14:textId="77777777" w:rsidR="001A39A3" w:rsidRDefault="001A39A3" w:rsidP="00401A00">
      <w:r>
        <w:t xml:space="preserve">Seit April 2015 leitet Frau Regula Mader das Wohnheim als Direktorin. Die 4 Departemente Pflege und Betreuung, Arbeit und Beschäftigung, Dienste und Support und Human Ressource sind ihr direkt unterstellt. </w:t>
      </w:r>
    </w:p>
    <w:p w14:paraId="757ECD0C" w14:textId="77777777" w:rsidR="00507292" w:rsidRDefault="00507292" w:rsidP="00401A00">
      <w:pPr>
        <w:rPr>
          <w:sz w:val="18"/>
        </w:rPr>
      </w:pPr>
    </w:p>
    <w:p w14:paraId="1C8D2D10" w14:textId="77777777" w:rsidR="001D1D76" w:rsidRPr="001D1D76" w:rsidRDefault="001D1D76" w:rsidP="00401A00">
      <w:pPr>
        <w:rPr>
          <w:sz w:val="18"/>
        </w:rPr>
      </w:pPr>
      <w:r w:rsidRPr="001D1D76">
        <w:rPr>
          <w:sz w:val="18"/>
        </w:rPr>
        <w:t xml:space="preserve">Abbildung 2 Organigramm Wohnheim Riggisberg </w:t>
      </w:r>
    </w:p>
    <w:p w14:paraId="6F068145" w14:textId="77777777" w:rsidR="0061001C" w:rsidRDefault="00A354CD" w:rsidP="00507292">
      <w:r>
        <w:rPr>
          <w:noProof/>
          <w:lang w:eastAsia="de-CH"/>
        </w:rPr>
        <w:drawing>
          <wp:inline distT="0" distB="0" distL="0" distR="0" wp14:anchorId="3FE569E9" wp14:editId="5F1CF120">
            <wp:extent cx="6025256" cy="3744686"/>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49170" cy="3759549"/>
                    </a:xfrm>
                    <a:prstGeom prst="rect">
                      <a:avLst/>
                    </a:prstGeom>
                  </pic:spPr>
                </pic:pic>
              </a:graphicData>
            </a:graphic>
          </wp:inline>
        </w:drawing>
      </w:r>
    </w:p>
    <w:p w14:paraId="679A38B0" w14:textId="77777777" w:rsidR="0061001C" w:rsidRDefault="0061001C" w:rsidP="00401A00"/>
    <w:p w14:paraId="227DA543" w14:textId="77777777" w:rsidR="00E129F8" w:rsidRDefault="00E129F8" w:rsidP="00401A00"/>
    <w:p w14:paraId="4939AF57" w14:textId="77777777" w:rsidR="001A39A3" w:rsidRDefault="00096D0F" w:rsidP="00401A00">
      <w:pPr>
        <w:rPr>
          <w:szCs w:val="22"/>
        </w:rPr>
      </w:pPr>
      <w:r>
        <w:rPr>
          <w:szCs w:val="22"/>
        </w:rPr>
        <w:t>Der Aufbau der Logistik wird als interdi</w:t>
      </w:r>
      <w:r w:rsidR="001A39A3">
        <w:rPr>
          <w:szCs w:val="22"/>
        </w:rPr>
        <w:t>sziplinäres Projekt betrachtet. Bewusst gewollt ist, dass das Projekt von allen Beteiligten mitgetragen wird. So wurde auf Ende November 2016 eine Kick</w:t>
      </w:r>
      <w:r w:rsidR="006859BD">
        <w:rPr>
          <w:szCs w:val="22"/>
        </w:rPr>
        <w:t>-</w:t>
      </w:r>
      <w:r w:rsidR="001A39A3">
        <w:rPr>
          <w:szCs w:val="22"/>
        </w:rPr>
        <w:t>Off Sitzung terminiert, an welcher folgende Personen teilnehmen:</w:t>
      </w:r>
    </w:p>
    <w:p w14:paraId="450878B1" w14:textId="77777777" w:rsidR="00367B33" w:rsidRDefault="00367B33" w:rsidP="009503E2">
      <w:pPr>
        <w:pStyle w:val="Listenabsatz"/>
        <w:numPr>
          <w:ilvl w:val="0"/>
          <w:numId w:val="6"/>
        </w:numPr>
        <w:ind w:hanging="294"/>
      </w:pPr>
      <w:r>
        <w:t>Nydegger Prisca, Leiterin Facility Management</w:t>
      </w:r>
    </w:p>
    <w:p w14:paraId="710B0134" w14:textId="77777777" w:rsidR="00367B33" w:rsidRDefault="00367B33" w:rsidP="009503E2">
      <w:pPr>
        <w:pStyle w:val="Listenabsatz"/>
        <w:numPr>
          <w:ilvl w:val="0"/>
          <w:numId w:val="6"/>
        </w:numPr>
        <w:ind w:hanging="294"/>
      </w:pPr>
      <w:r>
        <w:t>Wüthrich Verena, Stv. Leiterin technischer Dienst</w:t>
      </w:r>
    </w:p>
    <w:p w14:paraId="4E3A1F1A" w14:textId="77777777" w:rsidR="00367B33" w:rsidRDefault="00367B33" w:rsidP="009503E2">
      <w:pPr>
        <w:pStyle w:val="Listenabsatz"/>
        <w:numPr>
          <w:ilvl w:val="0"/>
          <w:numId w:val="6"/>
        </w:numPr>
        <w:ind w:hanging="294"/>
      </w:pPr>
      <w:r>
        <w:lastRenderedPageBreak/>
        <w:t xml:space="preserve">Hofer Heidi, Leiterin </w:t>
      </w:r>
      <w:r w:rsidR="00384900">
        <w:t>Restaurant</w:t>
      </w:r>
    </w:p>
    <w:p w14:paraId="26C801FD" w14:textId="77777777" w:rsidR="00367B33" w:rsidRDefault="00367B33" w:rsidP="009503E2">
      <w:pPr>
        <w:pStyle w:val="Listenabsatz"/>
        <w:numPr>
          <w:ilvl w:val="0"/>
          <w:numId w:val="6"/>
        </w:numPr>
        <w:ind w:hanging="294"/>
      </w:pPr>
      <w:r>
        <w:t>Zurbrügg Roman</w:t>
      </w:r>
      <w:r w:rsidR="00384900">
        <w:t>, Leiter Werkhaus</w:t>
      </w:r>
    </w:p>
    <w:p w14:paraId="6200FCB5" w14:textId="77777777" w:rsidR="00367B33" w:rsidRDefault="00367B33" w:rsidP="009503E2">
      <w:pPr>
        <w:pStyle w:val="Listenabsatz"/>
        <w:numPr>
          <w:ilvl w:val="0"/>
          <w:numId w:val="6"/>
        </w:numPr>
        <w:ind w:hanging="294"/>
      </w:pPr>
      <w:r>
        <w:t>Elsener Tanja</w:t>
      </w:r>
      <w:r w:rsidR="00384900">
        <w:t>, Leiterin Aktivierung Pflege</w:t>
      </w:r>
    </w:p>
    <w:p w14:paraId="5AEB95A0" w14:textId="77777777" w:rsidR="00367B33" w:rsidRDefault="00367B33" w:rsidP="009503E2">
      <w:pPr>
        <w:pStyle w:val="Listenabsatz"/>
        <w:numPr>
          <w:ilvl w:val="0"/>
          <w:numId w:val="6"/>
        </w:numPr>
        <w:ind w:hanging="294"/>
      </w:pPr>
      <w:r>
        <w:t>Imhof Kathrin</w:t>
      </w:r>
      <w:r w:rsidR="00384900">
        <w:t>, Leiterin Pool Administration</w:t>
      </w:r>
    </w:p>
    <w:p w14:paraId="1AD80E38" w14:textId="77777777" w:rsidR="00367B33" w:rsidRDefault="00367B33" w:rsidP="009503E2">
      <w:pPr>
        <w:pStyle w:val="Listenabsatz"/>
        <w:numPr>
          <w:ilvl w:val="0"/>
          <w:numId w:val="6"/>
        </w:numPr>
        <w:ind w:hanging="294"/>
      </w:pPr>
      <w:r>
        <w:t>Klein Jacqueline</w:t>
      </w:r>
      <w:r w:rsidR="00384900">
        <w:t>, Leiterin Haus 4</w:t>
      </w:r>
    </w:p>
    <w:p w14:paraId="6DA62DD1" w14:textId="77777777" w:rsidR="00367B33" w:rsidRDefault="00367B33" w:rsidP="009503E2">
      <w:pPr>
        <w:pStyle w:val="Listenabsatz"/>
        <w:numPr>
          <w:ilvl w:val="0"/>
          <w:numId w:val="6"/>
        </w:numPr>
        <w:ind w:hanging="294"/>
      </w:pPr>
      <w:r>
        <w:t>Loosli Lisa</w:t>
      </w:r>
      <w:r w:rsidR="00384900">
        <w:t>, Leitung Apotheke</w:t>
      </w:r>
    </w:p>
    <w:p w14:paraId="1B38A2F7" w14:textId="77777777" w:rsidR="00C367EB" w:rsidRDefault="00C367EB" w:rsidP="009503E2">
      <w:pPr>
        <w:pStyle w:val="Listenabsatz"/>
        <w:numPr>
          <w:ilvl w:val="0"/>
          <w:numId w:val="6"/>
        </w:numPr>
        <w:ind w:hanging="294"/>
      </w:pPr>
      <w:r>
        <w:t>Lo Faso Luca, Leiter Departement Dienste und Support</w:t>
      </w:r>
    </w:p>
    <w:p w14:paraId="66D090E8" w14:textId="77777777" w:rsidR="00C367EB" w:rsidRPr="00367B33" w:rsidRDefault="00C367EB" w:rsidP="009503E2">
      <w:pPr>
        <w:pStyle w:val="Listenabsatz"/>
        <w:numPr>
          <w:ilvl w:val="0"/>
          <w:numId w:val="6"/>
        </w:numPr>
        <w:ind w:hanging="294"/>
      </w:pPr>
      <w:r>
        <w:t>Baumann Mirjam, Leiterin Informatik</w:t>
      </w:r>
    </w:p>
    <w:p w14:paraId="6A53F071" w14:textId="77777777" w:rsidR="00367B33" w:rsidRPr="00367B33" w:rsidRDefault="00367B33" w:rsidP="00401A00">
      <w:pPr>
        <w:rPr>
          <w:sz w:val="16"/>
        </w:rPr>
      </w:pPr>
    </w:p>
    <w:p w14:paraId="313C08ED" w14:textId="77777777" w:rsidR="007F3ED4" w:rsidRPr="001A39A3" w:rsidRDefault="001A39A3" w:rsidP="00401A00">
      <w:r>
        <w:t>Schon vor dem offiziellen Start wurde beschlossen, externe Hilfe in Anspruch zu nehmen.</w:t>
      </w:r>
      <w:r w:rsidR="001756E0">
        <w:t xml:space="preserve"> Zum einen, um das Projekt effizient durchzuführen</w:t>
      </w:r>
      <w:r w:rsidR="006859BD">
        <w:t>, andrerseits um</w:t>
      </w:r>
      <w:r w:rsidR="001756E0">
        <w:t xml:space="preserve"> vo</w:t>
      </w:r>
      <w:r w:rsidR="006859BD">
        <w:t>n</w:t>
      </w:r>
      <w:r w:rsidR="001756E0">
        <w:t xml:space="preserve"> Know</w:t>
      </w:r>
      <w:r w:rsidR="006859BD">
        <w:t>-</w:t>
      </w:r>
      <w:r w:rsidR="001756E0">
        <w:t xml:space="preserve">How zu profitieren, über welches niemand von uns verfügte. So werden wir mithilfe der Firma </w:t>
      </w:r>
      <w:r w:rsidR="007F3ED4">
        <w:t xml:space="preserve">Ritschard Medical-Consulting eine erste Analyse durchzuführen. Sie bieten uns </w:t>
      </w:r>
      <w:r w:rsidR="007F3ED4" w:rsidRPr="007F3ED4">
        <w:rPr>
          <w:rFonts w:cs="Lucida Sans"/>
        </w:rPr>
        <w:t xml:space="preserve">eine unabhängige Beratung sowie umfassende Leistungen in den Bereichen Beschaffung, Logistik und Lagerbewirtschaftung an. </w:t>
      </w:r>
    </w:p>
    <w:p w14:paraId="672F38D2" w14:textId="77777777" w:rsidR="00924651" w:rsidRDefault="00924651" w:rsidP="00401A00">
      <w:pPr>
        <w:rPr>
          <w:rFonts w:cs="Lucida Sans"/>
        </w:rPr>
      </w:pPr>
    </w:p>
    <w:p w14:paraId="19A3D07E" w14:textId="77777777" w:rsidR="00096D0F" w:rsidRDefault="001756E0" w:rsidP="00401A00">
      <w:pPr>
        <w:rPr>
          <w:rFonts w:cs="Lucida Sans"/>
        </w:rPr>
      </w:pPr>
      <w:r>
        <w:rPr>
          <w:rFonts w:cs="Lucida Sans"/>
        </w:rPr>
        <w:t xml:space="preserve">Intern wurde an einer initialen Sitzung mit Frau R. Mader, Herr L. Lo Faso und der Diplomandin folgende Schwerpunkte definiert. </w:t>
      </w:r>
    </w:p>
    <w:p w14:paraId="3C824372" w14:textId="77777777" w:rsidR="00924651" w:rsidRPr="001E01C0" w:rsidRDefault="00924651" w:rsidP="009503E2">
      <w:pPr>
        <w:pStyle w:val="Listenabsatz"/>
        <w:numPr>
          <w:ilvl w:val="0"/>
          <w:numId w:val="5"/>
        </w:numPr>
        <w:ind w:hanging="294"/>
        <w:rPr>
          <w:rFonts w:cs="Lucida Sans"/>
          <w:strike/>
        </w:rPr>
      </w:pPr>
      <w:r w:rsidRPr="001E01C0">
        <w:rPr>
          <w:rFonts w:cs="Lucida Sans"/>
          <w:strike/>
        </w:rPr>
        <w:t>Die Bestandsaufnahme der Lager nach dem ABC Modell. Welche Lagerware wird wie oft benutzt, und wie hoch kann der Wert eingeteilt werden.</w:t>
      </w:r>
    </w:p>
    <w:p w14:paraId="6C6245CD" w14:textId="77777777" w:rsidR="00924651" w:rsidRPr="001E01C0" w:rsidRDefault="00924651" w:rsidP="009503E2">
      <w:pPr>
        <w:pStyle w:val="Listenabsatz"/>
        <w:numPr>
          <w:ilvl w:val="0"/>
          <w:numId w:val="5"/>
        </w:numPr>
        <w:ind w:hanging="294"/>
        <w:rPr>
          <w:rFonts w:cs="Lucida Sans"/>
          <w:strike/>
        </w:rPr>
      </w:pPr>
      <w:r w:rsidRPr="001E01C0">
        <w:rPr>
          <w:rFonts w:cs="Lucida Sans"/>
          <w:strike/>
        </w:rPr>
        <w:t>Lieferantenmanagement. Welche Synergien können genutzt werden, und wo können die Prozesses zentralisiert und vereinheitlicht werden</w:t>
      </w:r>
    </w:p>
    <w:p w14:paraId="111CBE10" w14:textId="77777777" w:rsidR="00924651" w:rsidRPr="001E01C0" w:rsidRDefault="006859BD" w:rsidP="009503E2">
      <w:pPr>
        <w:pStyle w:val="Listenabsatz"/>
        <w:numPr>
          <w:ilvl w:val="0"/>
          <w:numId w:val="5"/>
        </w:numPr>
        <w:ind w:hanging="294"/>
        <w:rPr>
          <w:rFonts w:cs="Lucida Sans"/>
          <w:strike/>
        </w:rPr>
      </w:pPr>
      <w:r w:rsidRPr="001E01C0">
        <w:rPr>
          <w:rFonts w:cs="Lucida Sans"/>
          <w:strike/>
        </w:rPr>
        <w:t>W</w:t>
      </w:r>
      <w:r w:rsidR="00924651" w:rsidRPr="001E01C0">
        <w:rPr>
          <w:rFonts w:cs="Lucida Sans"/>
          <w:strike/>
        </w:rPr>
        <w:t>ie kann die interne Distribution verbessert werden. Sind Hilfsmittel nötig und wo können diese sinnvollerweise eingesetzt werden?</w:t>
      </w:r>
    </w:p>
    <w:p w14:paraId="16B43791" w14:textId="77777777" w:rsidR="00924651" w:rsidRPr="001E01C0" w:rsidRDefault="00924651" w:rsidP="009503E2">
      <w:pPr>
        <w:pStyle w:val="Listenabsatz"/>
        <w:numPr>
          <w:ilvl w:val="0"/>
          <w:numId w:val="5"/>
        </w:numPr>
        <w:ind w:hanging="294"/>
        <w:rPr>
          <w:rFonts w:cs="Lucida Sans"/>
          <w:strike/>
        </w:rPr>
      </w:pPr>
      <w:r w:rsidRPr="001E01C0">
        <w:rPr>
          <w:rFonts w:cs="Lucida Sans"/>
          <w:strike/>
        </w:rPr>
        <w:t>Welche Tools gibt es für das Bestellwesen. Wie kann der Bestellprozess vereinfacht werden?</w:t>
      </w:r>
    </w:p>
    <w:p w14:paraId="1AC481A8" w14:textId="77777777" w:rsidR="001E01C0" w:rsidRPr="001E01C0" w:rsidRDefault="001E01C0" w:rsidP="001E01C0">
      <w:pPr>
        <w:pStyle w:val="Listenabsatz"/>
        <w:numPr>
          <w:ilvl w:val="0"/>
          <w:numId w:val="5"/>
        </w:numPr>
        <w:ind w:hanging="294"/>
        <w:rPr>
          <w:rFonts w:cs="Lucida Sans"/>
        </w:rPr>
      </w:pPr>
      <w:commentRangeStart w:id="15"/>
      <w:r>
        <w:rPr>
          <w:rFonts w:cs="Lucida Sans"/>
        </w:rPr>
        <w:t>Materialbewirtschaftung</w:t>
      </w:r>
      <w:commentRangeEnd w:id="15"/>
      <w:r>
        <w:rPr>
          <w:rStyle w:val="Kommentarzeichen"/>
          <w:kern w:val="0"/>
          <w:lang w:val="de-DE"/>
        </w:rPr>
        <w:commentReference w:id="15"/>
      </w:r>
      <w:r>
        <w:rPr>
          <w:rFonts w:cs="Lucida Sans"/>
        </w:rPr>
        <w:br/>
        <w:t>- Einkauf (Sortimentsdefinition; Lieferantenmanagement; Beschaffungslogistik)</w:t>
      </w:r>
      <w:r>
        <w:rPr>
          <w:rFonts w:cs="Lucida Sans"/>
        </w:rPr>
        <w:br/>
        <w:t>- Lagerhaltung ( Wareneingang; Lagerbewirtschaftung; Warenausgang)</w:t>
      </w:r>
      <w:r>
        <w:rPr>
          <w:rFonts w:cs="Lucida Sans"/>
        </w:rPr>
        <w:br/>
        <w:t>- Distribution (Verteilung der Waren)</w:t>
      </w:r>
      <w:r>
        <w:rPr>
          <w:rFonts w:cs="Lucida Sans"/>
        </w:rPr>
        <w:br/>
        <w:t>- Entsorgung (Rückführung; Kehricht)</w:t>
      </w:r>
    </w:p>
    <w:p w14:paraId="7FAEC48C" w14:textId="77777777" w:rsidR="001756E0" w:rsidRDefault="001756E0" w:rsidP="001756E0">
      <w:pPr>
        <w:rPr>
          <w:rFonts w:cs="Lucida Sans"/>
        </w:rPr>
      </w:pPr>
      <w:r>
        <w:rPr>
          <w:rFonts w:cs="Lucida Sans"/>
        </w:rPr>
        <w:t xml:space="preserve">Diese Punkte werden an die Firma Ritschard </w:t>
      </w:r>
      <w:r>
        <w:t xml:space="preserve">Medical-Consulting kommuniziert, damit das weitere Vorgehen transparenter ist.  </w:t>
      </w:r>
    </w:p>
    <w:p w14:paraId="6EB729BD" w14:textId="77777777" w:rsidR="00401A00" w:rsidRPr="005973E8" w:rsidRDefault="00401A00" w:rsidP="00401A00">
      <w:pPr>
        <w:pStyle w:val="berschrift2"/>
      </w:pPr>
      <w:bookmarkStart w:id="16" w:name="_Toc464896544"/>
      <w:r>
        <w:t>Diplomand</w:t>
      </w:r>
      <w:r w:rsidR="001756E0">
        <w:t>in</w:t>
      </w:r>
      <w:bookmarkEnd w:id="16"/>
    </w:p>
    <w:p w14:paraId="03C933AC" w14:textId="77777777" w:rsidR="00014617" w:rsidRDefault="003A5915" w:rsidP="00401A00">
      <w:r>
        <w:t xml:space="preserve">Die Diplomandin arbeitet seit 1. Juni 2016 im Wohnheim Riggisberg. Sie hat dort die Stelle als Leitung Informatik übernommen. </w:t>
      </w:r>
      <w:r w:rsidR="00D242FD">
        <w:t xml:space="preserve">Die Stelle wurde im Hinblick auf die Einführung </w:t>
      </w:r>
      <w:r w:rsidR="006859BD">
        <w:t>e</w:t>
      </w:r>
      <w:r w:rsidR="00D242FD">
        <w:t>ine</w:t>
      </w:r>
      <w:r w:rsidR="006859BD">
        <w:t>s</w:t>
      </w:r>
      <w:r w:rsidR="00D242FD">
        <w:t xml:space="preserve"> Klinikinformationssystem</w:t>
      </w:r>
      <w:r w:rsidR="006859BD">
        <w:t>s</w:t>
      </w:r>
      <w:r w:rsidR="00D242FD">
        <w:t xml:space="preserve"> geschaffen. Dieses Projekt ist ein Schwerpunkt der </w:t>
      </w:r>
      <w:r w:rsidR="001756E0">
        <w:t xml:space="preserve">täglichen </w:t>
      </w:r>
      <w:r w:rsidR="00D242FD">
        <w:t xml:space="preserve">Arbeit, daneben gilt der Fokus vor allem dem Aufbau der Informatik innerhalb vom WHR. </w:t>
      </w:r>
      <w:r>
        <w:t>Vorher war sie langjähri</w:t>
      </w:r>
      <w:r w:rsidR="00014617">
        <w:t xml:space="preserve">ge Mitarbeiterin </w:t>
      </w:r>
      <w:r w:rsidR="00D242FD">
        <w:t>in einem Spital</w:t>
      </w:r>
      <w:r w:rsidR="00014617">
        <w:t xml:space="preserve"> und arbeitete dort als Pflegefachfrau Intensivmedizin sowie auf der Informatik als Applikationsverantwortliche für ein Patientendaten Management System.</w:t>
      </w:r>
    </w:p>
    <w:p w14:paraId="58CFF246" w14:textId="77777777" w:rsidR="00D242FD" w:rsidRDefault="00D242FD" w:rsidP="00401A00">
      <w:r>
        <w:t>Berufsbegleitend studierte sie seit 2014 vier Semester an der BFH Bern Medizininformatik.</w:t>
      </w:r>
    </w:p>
    <w:p w14:paraId="3C8E4863" w14:textId="77777777" w:rsidR="00401A00" w:rsidRDefault="00401A00" w:rsidP="00401A00">
      <w:pPr>
        <w:pStyle w:val="berschrift2"/>
      </w:pPr>
      <w:bookmarkStart w:id="17" w:name="_Toc464896545"/>
      <w:r>
        <w:t>Ziel der Arbeit</w:t>
      </w:r>
      <w:bookmarkEnd w:id="17"/>
    </w:p>
    <w:p w14:paraId="397BD974" w14:textId="77777777" w:rsidR="00EA5F86" w:rsidRPr="00EA5F86" w:rsidRDefault="00EA5F86" w:rsidP="009503E2">
      <w:pPr>
        <w:pStyle w:val="Listenabsatz"/>
        <w:numPr>
          <w:ilvl w:val="0"/>
          <w:numId w:val="8"/>
        </w:numPr>
        <w:rPr>
          <w:rFonts w:cs="Lucida Sans"/>
        </w:rPr>
      </w:pPr>
      <w:r>
        <w:t>E</w:t>
      </w:r>
      <w:r w:rsidR="00210C6A">
        <w:t xml:space="preserve">in Logistikkonzept für das Wohnheim Riggisberg zu erstellen. </w:t>
      </w:r>
    </w:p>
    <w:p w14:paraId="5F5208A9" w14:textId="77777777" w:rsidR="00EA5F86" w:rsidRPr="00847421" w:rsidRDefault="00EA5F86" w:rsidP="009503E2">
      <w:pPr>
        <w:pStyle w:val="Listenabsatz"/>
        <w:numPr>
          <w:ilvl w:val="0"/>
          <w:numId w:val="8"/>
        </w:numPr>
        <w:rPr>
          <w:rFonts w:cs="Lucida Sans"/>
        </w:rPr>
      </w:pPr>
      <w:r w:rsidRPr="00847421">
        <w:rPr>
          <w:rFonts w:cs="Lucida Sans"/>
        </w:rPr>
        <w:t xml:space="preserve">Die Bestandsaufnahme der Lager </w:t>
      </w:r>
      <w:r>
        <w:rPr>
          <w:rFonts w:cs="Lucida Sans"/>
        </w:rPr>
        <w:t>durchführen</w:t>
      </w:r>
    </w:p>
    <w:p w14:paraId="69232D35" w14:textId="77777777" w:rsidR="00EA5F86" w:rsidRDefault="00EA5F86" w:rsidP="009503E2">
      <w:pPr>
        <w:pStyle w:val="Listenabsatz"/>
        <w:numPr>
          <w:ilvl w:val="0"/>
          <w:numId w:val="8"/>
        </w:numPr>
        <w:rPr>
          <w:rFonts w:cs="Lucida Sans"/>
        </w:rPr>
      </w:pPr>
      <w:r>
        <w:rPr>
          <w:rFonts w:cs="Lucida Sans"/>
        </w:rPr>
        <w:t>Lieferantenmanagement definieren</w:t>
      </w:r>
    </w:p>
    <w:p w14:paraId="058A4717" w14:textId="77777777" w:rsidR="00EA5F86" w:rsidRDefault="00EA5F86" w:rsidP="009503E2">
      <w:pPr>
        <w:pStyle w:val="Listenabsatz"/>
        <w:numPr>
          <w:ilvl w:val="0"/>
          <w:numId w:val="8"/>
        </w:numPr>
        <w:rPr>
          <w:rFonts w:cs="Lucida Sans"/>
        </w:rPr>
      </w:pPr>
      <w:r>
        <w:rPr>
          <w:rFonts w:cs="Lucida Sans"/>
        </w:rPr>
        <w:t xml:space="preserve">Verbesserung der internen Distribution </w:t>
      </w:r>
    </w:p>
    <w:p w14:paraId="24D5E1FF" w14:textId="77777777" w:rsidR="00EA5F86" w:rsidRDefault="00EA5F86" w:rsidP="009503E2">
      <w:pPr>
        <w:pStyle w:val="Listenabsatz"/>
        <w:numPr>
          <w:ilvl w:val="0"/>
          <w:numId w:val="8"/>
        </w:numPr>
        <w:rPr>
          <w:rFonts w:cs="Lucida Sans"/>
        </w:rPr>
      </w:pPr>
      <w:r>
        <w:rPr>
          <w:rFonts w:cs="Lucida Sans"/>
        </w:rPr>
        <w:lastRenderedPageBreak/>
        <w:t>Bestellprozess vereinfachen</w:t>
      </w:r>
    </w:p>
    <w:p w14:paraId="3C4BC6A8" w14:textId="77777777" w:rsidR="00210C6A" w:rsidRDefault="00EA5F86" w:rsidP="00401A00">
      <w:r>
        <w:t xml:space="preserve">Die meisten Punkte können nur im theoretischen Ansatz durchgeführt werden, da die praktische Umsetzung ausserhalb dem Zeitrahmen dieser Masterarbeit liegt. </w:t>
      </w:r>
    </w:p>
    <w:p w14:paraId="4210FEC3" w14:textId="77777777" w:rsidR="00210C6A" w:rsidRDefault="00210C6A" w:rsidP="00210C6A">
      <w:pPr>
        <w:pStyle w:val="berschrift2"/>
      </w:pPr>
      <w:bookmarkStart w:id="18" w:name="_Toc464896546"/>
      <w:r>
        <w:t>Abgrenzungen</w:t>
      </w:r>
      <w:bookmarkEnd w:id="18"/>
    </w:p>
    <w:p w14:paraId="210A4F9D" w14:textId="77777777" w:rsidR="00235213" w:rsidRDefault="00235213" w:rsidP="00210C6A">
      <w:r>
        <w:t>Der Diplomandin ist bewusst, dass das Thema als Ganzes angesehen</w:t>
      </w:r>
      <w:r w:rsidR="006C2477">
        <w:t xml:space="preserve"> und bearbeitet </w:t>
      </w:r>
      <w:r>
        <w:t>werden mu</w:t>
      </w:r>
      <w:r w:rsidR="006C2477">
        <w:t xml:space="preserve">ss. Aufgrund des Umfangs und der Komplexität der Thematik werde ich folgende Aspekte abgrenzen und somit nicht weiter </w:t>
      </w:r>
      <w:commentRangeStart w:id="19"/>
      <w:r w:rsidR="006C2477">
        <w:t>bearbeiten</w:t>
      </w:r>
      <w:commentRangeEnd w:id="19"/>
      <w:r w:rsidR="00870832">
        <w:rPr>
          <w:rStyle w:val="Kommentarzeichen"/>
          <w:kern w:val="0"/>
          <w:lang w:val="de-DE"/>
        </w:rPr>
        <w:commentReference w:id="19"/>
      </w:r>
      <w:r w:rsidR="006C2477">
        <w:t xml:space="preserve">: </w:t>
      </w:r>
    </w:p>
    <w:p w14:paraId="239D0C89" w14:textId="77777777" w:rsidR="00C7544D" w:rsidRDefault="00C7544D" w:rsidP="009503E2">
      <w:pPr>
        <w:pStyle w:val="Listenabsatz"/>
        <w:numPr>
          <w:ilvl w:val="0"/>
          <w:numId w:val="7"/>
        </w:numPr>
      </w:pPr>
      <w:r>
        <w:t>Laborlogistik. Der Transport der Blutentnahmeröhrchen</w:t>
      </w:r>
    </w:p>
    <w:p w14:paraId="5AF696B8" w14:textId="77777777" w:rsidR="00C7544D" w:rsidRDefault="00C7544D" w:rsidP="009503E2">
      <w:pPr>
        <w:pStyle w:val="Listenabsatz"/>
        <w:numPr>
          <w:ilvl w:val="0"/>
          <w:numId w:val="7"/>
        </w:numPr>
      </w:pPr>
      <w:r>
        <w:t xml:space="preserve">Apothekenlogistik. Hierzu läuft ein separates Projekt im WHR, welches dieses Thema näher </w:t>
      </w:r>
      <w:commentRangeStart w:id="20"/>
      <w:r>
        <w:t>betrachtet</w:t>
      </w:r>
      <w:commentRangeEnd w:id="20"/>
      <w:r w:rsidR="00870832">
        <w:rPr>
          <w:rStyle w:val="Kommentarzeichen"/>
          <w:kern w:val="0"/>
          <w:lang w:val="de-DE"/>
        </w:rPr>
        <w:commentReference w:id="20"/>
      </w:r>
    </w:p>
    <w:p w14:paraId="4100FE77" w14:textId="77777777" w:rsidR="00507292" w:rsidRPr="005973E8" w:rsidRDefault="00507292" w:rsidP="009503E2">
      <w:pPr>
        <w:pStyle w:val="Listenabsatz"/>
        <w:numPr>
          <w:ilvl w:val="0"/>
          <w:numId w:val="7"/>
        </w:numPr>
      </w:pPr>
      <w:r>
        <w:t>Praktische Umsetzung des Konzeptes</w:t>
      </w:r>
    </w:p>
    <w:p w14:paraId="5E2EEB1A" w14:textId="77777777" w:rsidR="00401A00" w:rsidRDefault="00401A00" w:rsidP="00401A00">
      <w:pPr>
        <w:pStyle w:val="berschrift2"/>
      </w:pPr>
      <w:bookmarkStart w:id="21" w:name="_Toc464896547"/>
      <w:r>
        <w:t>Hypothese</w:t>
      </w:r>
      <w:bookmarkEnd w:id="21"/>
    </w:p>
    <w:p w14:paraId="48FE3669" w14:textId="77777777" w:rsidR="00401A00" w:rsidRDefault="00C7544D" w:rsidP="00401A00">
      <w:r>
        <w:t xml:space="preserve">Die Lagerräumlichkeiten können um 25% reduziert werden. </w:t>
      </w:r>
    </w:p>
    <w:p w14:paraId="5B7A3E8C" w14:textId="77777777" w:rsidR="00507292" w:rsidRPr="00505A9E" w:rsidRDefault="00507292" w:rsidP="00401A00">
      <w:r>
        <w:t>Frage @ Herr Zahnd? Kann auf eine Hypothese verzichtet werden?</w:t>
      </w:r>
    </w:p>
    <w:p w14:paraId="7BBE69FB" w14:textId="77777777" w:rsidR="00401A00" w:rsidRDefault="00401A00" w:rsidP="00401A00">
      <w:pPr>
        <w:pStyle w:val="berschrift1"/>
      </w:pPr>
      <w:bookmarkStart w:id="22" w:name="_Toc464896548"/>
      <w:r>
        <w:t>Methoden</w:t>
      </w:r>
      <w:bookmarkEnd w:id="22"/>
      <w:r>
        <w:t xml:space="preserve"> </w:t>
      </w:r>
    </w:p>
    <w:p w14:paraId="52F4BC51" w14:textId="77777777" w:rsidR="00401A00" w:rsidRDefault="00C7544D" w:rsidP="00401A00">
      <w:pPr>
        <w:pStyle w:val="berschrift2"/>
      </w:pPr>
      <w:bookmarkStart w:id="23" w:name="_Toc464896549"/>
      <w:r>
        <w:t>Prozessanalyse ist / Soll</w:t>
      </w:r>
      <w:bookmarkEnd w:id="23"/>
    </w:p>
    <w:p w14:paraId="11E94C44" w14:textId="77777777" w:rsidR="006C2477" w:rsidRDefault="00C7544D" w:rsidP="00401A00">
      <w:r>
        <w:t>Wie schon mehrfach beschrieben, wurde das Thema Logistik noch nicht vertieft analysiert und ausgewe</w:t>
      </w:r>
      <w:r w:rsidR="00945313">
        <w:t>rtet. Das führt dazu, dass keine vollständigen</w:t>
      </w:r>
      <w:r>
        <w:t xml:space="preserve"> Daten zur Verfügung stehen</w:t>
      </w:r>
      <w:r w:rsidR="006C2477">
        <w:t xml:space="preserve"> und vergli</w:t>
      </w:r>
      <w:r>
        <w:t xml:space="preserve">chen </w:t>
      </w:r>
      <w:r w:rsidR="006C2477">
        <w:t xml:space="preserve">werden können. </w:t>
      </w:r>
    </w:p>
    <w:p w14:paraId="3E1F8234" w14:textId="77777777" w:rsidR="006C2477" w:rsidRDefault="006C2477" w:rsidP="00401A00">
      <w:r>
        <w:t>Seit 20</w:t>
      </w:r>
      <w:r w:rsidR="00D66A38">
        <w:t>07 wird im Wohnheim Riggisberg die Software CareSoft Ruf verwendet. Der Einsatz ist vor allem in der Administration sowie in der Buchhaltung. Die Kontoführung</w:t>
      </w:r>
      <w:r w:rsidR="006859BD">
        <w:t xml:space="preserve"> und</w:t>
      </w:r>
      <w:r w:rsidR="00D66A38">
        <w:t xml:space="preserve"> Buchungen werden über dieses Tool gemacht. Durch den Entscheid</w:t>
      </w:r>
      <w:r w:rsidR="006859BD">
        <w:t>,</w:t>
      </w:r>
      <w:r w:rsidR="00D66A38">
        <w:t xml:space="preserve"> die Software Lobos als Mastersystem einzusetzen, wird Ruf nach dem 31.12.2016 abgelöst. Durch </w:t>
      </w:r>
      <w:r w:rsidR="007F6279">
        <w:t xml:space="preserve">die Applikation </w:t>
      </w:r>
      <w:r w:rsidR="00D66A38">
        <w:t xml:space="preserve">Lobos werden die Arbeitsabläufe nochmals neu definiert und strukturiert. </w:t>
      </w:r>
      <w:r w:rsidR="007F6279">
        <w:t xml:space="preserve">Viele Arbeitsprozesse werden neu nicht mehr papierbasiert sondern elektronisch durchgeführt. </w:t>
      </w:r>
    </w:p>
    <w:p w14:paraId="59D2D2E4" w14:textId="77777777" w:rsidR="00C7544D" w:rsidRDefault="00C7544D" w:rsidP="00C7544D">
      <w:pPr>
        <w:pStyle w:val="berschrift2"/>
      </w:pPr>
      <w:bookmarkStart w:id="24" w:name="_Toc464896550"/>
      <w:r>
        <w:t>Geplante Methodik</w:t>
      </w:r>
      <w:bookmarkEnd w:id="24"/>
    </w:p>
    <w:p w14:paraId="07F1520B" w14:textId="77777777" w:rsidR="00C7544D" w:rsidRDefault="00CE4C76" w:rsidP="00401A00">
      <w:r>
        <w:t>Mithilfe</w:t>
      </w:r>
      <w:r w:rsidR="00945313">
        <w:t xml:space="preserve"> einer Excel Tabelle werden sämtliche</w:t>
      </w:r>
      <w:r>
        <w:t xml:space="preserve"> Lagerräume </w:t>
      </w:r>
      <w:r w:rsidR="00945313">
        <w:t>im WHR auf</w:t>
      </w:r>
      <w:r w:rsidR="00C97915">
        <w:t>gelistet</w:t>
      </w:r>
      <w:r>
        <w:t xml:space="preserve">. Daraus können Rückschlüsse auf Anzahl Lagerräume und gelagertes Material gemacht werden. </w:t>
      </w:r>
      <w:r w:rsidR="00C97915">
        <w:t>Mit den gewonnen Daten wird anschliessend mittels</w:t>
      </w:r>
      <w:r w:rsidR="0023544D">
        <w:t xml:space="preserve"> ABC Analyse </w:t>
      </w:r>
      <w:r>
        <w:t xml:space="preserve">analysiert und ausgewertet. </w:t>
      </w:r>
    </w:p>
    <w:p w14:paraId="4FE521F9" w14:textId="77777777" w:rsidR="00C50801" w:rsidRDefault="00C50801" w:rsidP="00401A00">
      <w:r>
        <w:t>In einer Excel Tabelle werden folgende Elemente erstellt:</w:t>
      </w:r>
    </w:p>
    <w:p w14:paraId="24552D38" w14:textId="77777777" w:rsidR="00C50801" w:rsidRDefault="00C50801" w:rsidP="009503E2">
      <w:pPr>
        <w:pStyle w:val="Listenabsatz"/>
        <w:numPr>
          <w:ilvl w:val="0"/>
          <w:numId w:val="9"/>
        </w:numPr>
      </w:pPr>
      <w:r>
        <w:t xml:space="preserve"> Artikelbezeichnung</w:t>
      </w:r>
    </w:p>
    <w:p w14:paraId="72B47610" w14:textId="77777777" w:rsidR="00C50801" w:rsidRDefault="00C50801" w:rsidP="009503E2">
      <w:pPr>
        <w:pStyle w:val="Listenabsatz"/>
        <w:numPr>
          <w:ilvl w:val="0"/>
          <w:numId w:val="9"/>
        </w:numPr>
      </w:pPr>
      <w:r>
        <w:t xml:space="preserve"> Jährliche Verbrauchsmenge</w:t>
      </w:r>
    </w:p>
    <w:p w14:paraId="102230E9" w14:textId="77777777" w:rsidR="00C50801" w:rsidRDefault="00C50801" w:rsidP="009503E2">
      <w:pPr>
        <w:pStyle w:val="Listenabsatz"/>
        <w:numPr>
          <w:ilvl w:val="0"/>
          <w:numId w:val="9"/>
        </w:numPr>
      </w:pPr>
      <w:r>
        <w:t xml:space="preserve"> Preis pro Einheit</w:t>
      </w:r>
    </w:p>
    <w:p w14:paraId="0ABB201B" w14:textId="77777777" w:rsidR="00C50801" w:rsidRDefault="00C50801" w:rsidP="00401A00">
      <w:r>
        <w:t>In einer weiteren Spalte wird der Verbrauchswert ermittelt</w:t>
      </w:r>
    </w:p>
    <w:p w14:paraId="47CB6DE5" w14:textId="77777777" w:rsidR="00C50801" w:rsidRDefault="00C50801" w:rsidP="00401A00">
      <w:r>
        <w:lastRenderedPageBreak/>
        <w:t>Verbrauchsmenge pro Artikel * Preis pro Einheit</w:t>
      </w:r>
    </w:p>
    <w:p w14:paraId="6243CBF9" w14:textId="77777777" w:rsidR="00C50801" w:rsidRDefault="00C50801" w:rsidP="00401A00"/>
    <w:p w14:paraId="5DF4EADE" w14:textId="77777777" w:rsidR="00C50801" w:rsidRDefault="00C50801" w:rsidP="00401A00">
      <w:r>
        <w:t>Danach wird der prozentuale Verbrauchswert nach der folgenden Formel errechnet:</w:t>
      </w:r>
    </w:p>
    <w:p w14:paraId="17E33791" w14:textId="77777777" w:rsidR="00C50801" w:rsidRDefault="00C50801" w:rsidP="00C50801">
      <w:pPr>
        <w:jc w:val="center"/>
      </w:pPr>
      <w:r>
        <w:rPr>
          <w:noProof/>
          <w:lang w:eastAsia="de-CH"/>
        </w:rPr>
        <w:drawing>
          <wp:inline distT="0" distB="0" distL="0" distR="0" wp14:anchorId="745B3E86" wp14:editId="6B7A9C14">
            <wp:extent cx="2943225" cy="52387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3225" cy="523875"/>
                    </a:xfrm>
                    <a:prstGeom prst="rect">
                      <a:avLst/>
                    </a:prstGeom>
                  </pic:spPr>
                </pic:pic>
              </a:graphicData>
            </a:graphic>
          </wp:inline>
        </w:drawing>
      </w:r>
    </w:p>
    <w:p w14:paraId="02D78541" w14:textId="77777777" w:rsidR="00C50801" w:rsidRDefault="00C50801" w:rsidP="00C50801">
      <w:r>
        <w:t xml:space="preserve">Anhand des kumulierten prozentualen Verbrauchswerts kann man nun die Objekte in A-/ B- oder C Klassen einteilen. </w:t>
      </w:r>
    </w:p>
    <w:p w14:paraId="211FBE58" w14:textId="77777777" w:rsidR="00775C31" w:rsidRDefault="00775C31" w:rsidP="00C50801"/>
    <w:p w14:paraId="59D6047F" w14:textId="77777777" w:rsidR="00824B1F" w:rsidRPr="00824B1F" w:rsidRDefault="00824B1F" w:rsidP="00C50801">
      <w:pPr>
        <w:rPr>
          <w:sz w:val="16"/>
        </w:rPr>
      </w:pPr>
      <w:r w:rsidRPr="00824B1F">
        <w:rPr>
          <w:sz w:val="16"/>
        </w:rPr>
        <w:t xml:space="preserve">Abbildung 3: Beispiel ABC Berechnung </w:t>
      </w:r>
    </w:p>
    <w:p w14:paraId="02775468" w14:textId="77777777" w:rsidR="00C97915" w:rsidRPr="005973E8" w:rsidRDefault="00775C31" w:rsidP="00401A00">
      <w:r>
        <w:rPr>
          <w:noProof/>
          <w:lang w:eastAsia="de-CH"/>
        </w:rPr>
        <w:drawing>
          <wp:inline distT="0" distB="0" distL="0" distR="0" wp14:anchorId="59C29FC7" wp14:editId="1A788085">
            <wp:extent cx="6120130" cy="1040765"/>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040765"/>
                    </a:xfrm>
                    <a:prstGeom prst="rect">
                      <a:avLst/>
                    </a:prstGeom>
                  </pic:spPr>
                </pic:pic>
              </a:graphicData>
            </a:graphic>
          </wp:inline>
        </w:drawing>
      </w:r>
    </w:p>
    <w:p w14:paraId="36EDCC35" w14:textId="77777777" w:rsidR="00401A00" w:rsidRDefault="00401A00" w:rsidP="00401A00">
      <w:pPr>
        <w:pStyle w:val="berschrift2"/>
      </w:pPr>
      <w:bookmarkStart w:id="25" w:name="_Toc464896551"/>
      <w:r>
        <w:t>Begründung des methodischen Ansatzes</w:t>
      </w:r>
      <w:bookmarkEnd w:id="25"/>
    </w:p>
    <w:p w14:paraId="5BBFF076" w14:textId="77777777" w:rsidR="0023544D" w:rsidRDefault="0023544D" w:rsidP="00401A00">
      <w:pPr>
        <w:rPr>
          <w:rFonts w:cs="Lucida Sans"/>
          <w:szCs w:val="22"/>
          <w:shd w:val="clear" w:color="auto" w:fill="FFFFFF"/>
        </w:rPr>
      </w:pPr>
      <w:r>
        <w:rPr>
          <w:rFonts w:cs="Lucida Sans"/>
          <w:szCs w:val="22"/>
          <w:shd w:val="clear" w:color="auto" w:fill="FFFFFF"/>
        </w:rPr>
        <w:t xml:space="preserve">Die ABC Analyse wird in Wikipedia wie folgt definiert: </w:t>
      </w:r>
    </w:p>
    <w:p w14:paraId="6D78BC3A" w14:textId="77777777" w:rsidR="00401A00" w:rsidRDefault="00D874CE" w:rsidP="00401A00">
      <w:pPr>
        <w:rPr>
          <w:rFonts w:cs="Lucida Sans"/>
          <w:szCs w:val="22"/>
          <w:shd w:val="clear" w:color="auto" w:fill="FFFFFF"/>
        </w:rPr>
      </w:pPr>
      <w:r>
        <w:rPr>
          <w:rFonts w:cs="Lucida Sans"/>
          <w:szCs w:val="22"/>
          <w:shd w:val="clear" w:color="auto" w:fill="FFFFFF"/>
        </w:rPr>
        <w:t>„</w:t>
      </w:r>
      <w:r w:rsidR="0023544D" w:rsidRPr="0023544D">
        <w:rPr>
          <w:rFonts w:cs="Lucida Sans"/>
          <w:szCs w:val="22"/>
          <w:shd w:val="clear" w:color="auto" w:fill="FFFFFF"/>
        </w:rPr>
        <w:t>Die </w:t>
      </w:r>
      <w:r w:rsidR="0023544D" w:rsidRPr="0023544D">
        <w:rPr>
          <w:rFonts w:cs="Lucida Sans"/>
          <w:bCs/>
          <w:szCs w:val="22"/>
          <w:shd w:val="clear" w:color="auto" w:fill="FFFFFF"/>
        </w:rPr>
        <w:t>ABC-Analyse</w:t>
      </w:r>
      <w:r w:rsidR="0023544D" w:rsidRPr="0023544D">
        <w:rPr>
          <w:rFonts w:cs="Lucida Sans"/>
          <w:szCs w:val="22"/>
          <w:shd w:val="clear" w:color="auto" w:fill="FFFFFF"/>
        </w:rPr>
        <w:t> (Programmstrukturanalyse) ist ein </w:t>
      </w:r>
      <w:hyperlink r:id="rId20" w:tooltip="Betriebswirtschaft" w:history="1">
        <w:r w:rsidR="0023544D" w:rsidRPr="0023544D">
          <w:rPr>
            <w:rFonts w:cs="Lucida Sans"/>
            <w:szCs w:val="22"/>
            <w:shd w:val="clear" w:color="auto" w:fill="FFFFFF"/>
          </w:rPr>
          <w:t>betriebswirtschaftliches</w:t>
        </w:r>
      </w:hyperlink>
      <w:r w:rsidR="0023544D" w:rsidRPr="0023544D">
        <w:rPr>
          <w:rFonts w:cs="Lucida Sans"/>
          <w:szCs w:val="22"/>
          <w:shd w:val="clear" w:color="auto" w:fill="FFFFFF"/>
        </w:rPr>
        <w:t> Analyseverfahren. Sie teilt eine Menge von Objekten in die Klassen A, B und C auf, die nach absteigender Bedeutung geordnet sind. Eine typische ABC-Analyse gibt beispielsweise an, welche </w:t>
      </w:r>
      <w:hyperlink r:id="rId21" w:tooltip="Produkt (Wirtschaft)" w:history="1">
        <w:r w:rsidR="0023544D" w:rsidRPr="0023544D">
          <w:rPr>
            <w:rFonts w:cs="Lucida Sans"/>
            <w:szCs w:val="22"/>
            <w:shd w:val="clear" w:color="auto" w:fill="FFFFFF"/>
          </w:rPr>
          <w:t>Produkte</w:t>
        </w:r>
      </w:hyperlink>
      <w:r w:rsidR="0023544D" w:rsidRPr="0023544D">
        <w:rPr>
          <w:rFonts w:cs="Lucida Sans"/>
          <w:szCs w:val="22"/>
          <w:shd w:val="clear" w:color="auto" w:fill="FFFFFF"/>
        </w:rPr>
        <w:t> oder Kunden am stärksten am </w:t>
      </w:r>
      <w:hyperlink r:id="rId22" w:tooltip="Erlös" w:history="1">
        <w:r w:rsidR="0023544D" w:rsidRPr="0023544D">
          <w:rPr>
            <w:rFonts w:cs="Lucida Sans"/>
            <w:szCs w:val="22"/>
            <w:shd w:val="clear" w:color="auto" w:fill="FFFFFF"/>
          </w:rPr>
          <w:t>Umsatz</w:t>
        </w:r>
      </w:hyperlink>
      <w:r w:rsidR="0023544D" w:rsidRPr="0023544D">
        <w:rPr>
          <w:rFonts w:cs="Lucida Sans"/>
          <w:szCs w:val="22"/>
          <w:shd w:val="clear" w:color="auto" w:fill="FFFFFF"/>
        </w:rPr>
        <w:t> eines Unternehmens beteiligt sind (A) und welche am wenigsten (C).</w:t>
      </w:r>
      <w:r>
        <w:rPr>
          <w:rFonts w:cs="Lucida Sans"/>
          <w:szCs w:val="22"/>
          <w:shd w:val="clear" w:color="auto" w:fill="FFFFFF"/>
        </w:rPr>
        <w:t>“</w:t>
      </w:r>
    </w:p>
    <w:p w14:paraId="4BD9E359" w14:textId="77777777" w:rsidR="00C85920" w:rsidRDefault="00C85920" w:rsidP="00401A00">
      <w:pPr>
        <w:rPr>
          <w:rFonts w:cs="Lucida Sans"/>
          <w:szCs w:val="22"/>
          <w:shd w:val="clear" w:color="auto" w:fill="FFFFFF"/>
        </w:rPr>
      </w:pPr>
    </w:p>
    <w:p w14:paraId="00F3A4ED" w14:textId="77777777" w:rsidR="00D874CE" w:rsidRDefault="00D874CE" w:rsidP="00401A00">
      <w:pPr>
        <w:rPr>
          <w:rFonts w:cs="Lucida Sans"/>
          <w:szCs w:val="22"/>
          <w:shd w:val="clear" w:color="auto" w:fill="FFFFFF"/>
        </w:rPr>
      </w:pPr>
      <w:r>
        <w:rPr>
          <w:rFonts w:cs="Lucida Sans"/>
          <w:szCs w:val="22"/>
          <w:shd w:val="clear" w:color="auto" w:fill="FFFFFF"/>
        </w:rPr>
        <w:t>Die Methode dient als Entscheidungshilfe mittels Eint</w:t>
      </w:r>
      <w:r w:rsidR="00944500">
        <w:rPr>
          <w:rFonts w:cs="Lucida Sans"/>
          <w:szCs w:val="22"/>
          <w:shd w:val="clear" w:color="auto" w:fill="FFFFFF"/>
        </w:rPr>
        <w:t>eilung in A- / B- oder C Klasse welche Schwerpunkte gelegt werden müssen. Das Wesentliche wird vom Unwesentlichen unterschieden. Die Aufteilung wird folgendermassen vorgenommen:</w:t>
      </w:r>
    </w:p>
    <w:p w14:paraId="1E0AD88A" w14:textId="77777777" w:rsidR="00944500" w:rsidRDefault="00944500" w:rsidP="00401A00">
      <w:pPr>
        <w:rPr>
          <w:rFonts w:cs="Lucida Sans"/>
          <w:szCs w:val="22"/>
          <w:shd w:val="clear" w:color="auto" w:fill="FFFFFF"/>
        </w:rPr>
      </w:pPr>
      <w:r>
        <w:rPr>
          <w:rFonts w:cs="Lucida Sans"/>
          <w:szCs w:val="22"/>
          <w:shd w:val="clear" w:color="auto" w:fill="FFFFFF"/>
        </w:rPr>
        <w:t xml:space="preserve">A = </w:t>
      </w:r>
      <w:r w:rsidR="00C85920">
        <w:rPr>
          <w:rFonts w:cs="Lucida Sans"/>
          <w:szCs w:val="22"/>
          <w:shd w:val="clear" w:color="auto" w:fill="FFFFFF"/>
        </w:rPr>
        <w:t>grosse Bedeutung / sehr wichtig</w:t>
      </w:r>
    </w:p>
    <w:p w14:paraId="2121E1B4" w14:textId="77777777" w:rsidR="00944500" w:rsidRDefault="00944500" w:rsidP="00401A00">
      <w:pPr>
        <w:rPr>
          <w:rFonts w:cs="Lucida Sans"/>
          <w:szCs w:val="22"/>
          <w:shd w:val="clear" w:color="auto" w:fill="FFFFFF"/>
        </w:rPr>
      </w:pPr>
      <w:r>
        <w:rPr>
          <w:rFonts w:cs="Lucida Sans"/>
          <w:szCs w:val="22"/>
          <w:shd w:val="clear" w:color="auto" w:fill="FFFFFF"/>
        </w:rPr>
        <w:t xml:space="preserve">B = </w:t>
      </w:r>
      <w:r w:rsidR="00C85920">
        <w:rPr>
          <w:rFonts w:cs="Lucida Sans"/>
          <w:szCs w:val="22"/>
          <w:shd w:val="clear" w:color="auto" w:fill="FFFFFF"/>
        </w:rPr>
        <w:t>weniger grosse Bedeutung / wichtig</w:t>
      </w:r>
    </w:p>
    <w:p w14:paraId="2BDC84E1" w14:textId="77777777" w:rsidR="00944500" w:rsidRDefault="00944500" w:rsidP="00401A00">
      <w:pPr>
        <w:rPr>
          <w:rFonts w:cs="Lucida Sans"/>
          <w:szCs w:val="22"/>
          <w:shd w:val="clear" w:color="auto" w:fill="FFFFFF"/>
        </w:rPr>
      </w:pPr>
      <w:r>
        <w:rPr>
          <w:rFonts w:cs="Lucida Sans"/>
          <w:szCs w:val="22"/>
          <w:shd w:val="clear" w:color="auto" w:fill="FFFFFF"/>
        </w:rPr>
        <w:t xml:space="preserve">C = </w:t>
      </w:r>
      <w:r w:rsidR="00C85920">
        <w:rPr>
          <w:rFonts w:cs="Lucida Sans"/>
          <w:szCs w:val="22"/>
          <w:shd w:val="clear" w:color="auto" w:fill="FFFFFF"/>
        </w:rPr>
        <w:t>geringer Bedeutung / nicht wichtig</w:t>
      </w:r>
      <w:r>
        <w:rPr>
          <w:rFonts w:cs="Lucida Sans"/>
          <w:szCs w:val="22"/>
          <w:shd w:val="clear" w:color="auto" w:fill="FFFFFF"/>
        </w:rPr>
        <w:t xml:space="preserve"> </w:t>
      </w:r>
    </w:p>
    <w:p w14:paraId="45E27CB3" w14:textId="77777777" w:rsidR="00944500" w:rsidRDefault="00944500" w:rsidP="00401A00">
      <w:pPr>
        <w:rPr>
          <w:rFonts w:cs="Lucida Sans"/>
          <w:szCs w:val="22"/>
          <w:shd w:val="clear" w:color="auto" w:fill="FFFFFF"/>
        </w:rPr>
      </w:pPr>
    </w:p>
    <w:p w14:paraId="1CD6AFC4" w14:textId="77777777" w:rsidR="00D874CE" w:rsidRDefault="00944500" w:rsidP="00401A00">
      <w:pPr>
        <w:rPr>
          <w:rFonts w:cs="Lucida Sans"/>
          <w:szCs w:val="22"/>
          <w:shd w:val="clear" w:color="auto" w:fill="FFFFFF"/>
        </w:rPr>
      </w:pPr>
      <w:r>
        <w:rPr>
          <w:rFonts w:cs="Lucida Sans"/>
          <w:szCs w:val="22"/>
          <w:shd w:val="clear" w:color="auto" w:fill="FFFFFF"/>
        </w:rPr>
        <w:t xml:space="preserve">Die 80-20- Erfahrungsregel kann auch hier angewendet werden. In den meisten Fällen macht 20% der Menge 80% des Lagerbestandes aus. Im Bereich Controlling werden die Produkte in die Klasse A, B oder C eingeteilt. Dadurch wird ersichtlich, wo sich gezielte Massnahmen lohnen und Kosteneinsparungen gemacht werden können. </w:t>
      </w:r>
    </w:p>
    <w:p w14:paraId="7321ADFE" w14:textId="77777777" w:rsidR="00C85920" w:rsidRDefault="00C85920" w:rsidP="00401A00">
      <w:pPr>
        <w:rPr>
          <w:rFonts w:cs="Lucida Sans"/>
          <w:szCs w:val="22"/>
          <w:shd w:val="clear" w:color="auto" w:fill="FFFFFF"/>
        </w:rPr>
      </w:pPr>
    </w:p>
    <w:p w14:paraId="6E1CE786" w14:textId="77777777" w:rsidR="00944500" w:rsidRDefault="00995882" w:rsidP="00401A00">
      <w:pPr>
        <w:rPr>
          <w:rFonts w:cs="Lucida Sans"/>
          <w:szCs w:val="22"/>
          <w:shd w:val="clear" w:color="auto" w:fill="FFFFFF"/>
        </w:rPr>
      </w:pPr>
      <w:r>
        <w:rPr>
          <w:rFonts w:cs="Lucida Sans"/>
          <w:szCs w:val="22"/>
          <w:shd w:val="clear" w:color="auto" w:fill="FFFFFF"/>
        </w:rPr>
        <w:t>A Objekte:</w:t>
      </w:r>
    </w:p>
    <w:p w14:paraId="65EB026D" w14:textId="77777777" w:rsidR="00995882" w:rsidRDefault="00995882" w:rsidP="00401A00">
      <w:pPr>
        <w:rPr>
          <w:rFonts w:cs="Lucida Sans"/>
          <w:szCs w:val="22"/>
          <w:shd w:val="clear" w:color="auto" w:fill="FFFFFF"/>
        </w:rPr>
      </w:pPr>
      <w:r>
        <w:rPr>
          <w:rFonts w:cs="Lucida Sans"/>
          <w:szCs w:val="22"/>
          <w:shd w:val="clear" w:color="auto" w:fill="FFFFFF"/>
        </w:rPr>
        <w:t>Hier lohnen sich die Verhandlungen mit dem jeweiligen Lieferanten um optimalen Bestellbedingungen zu schaffen. Das Produkt sollte auch bei Möglichkeit mit einem Konkurrenzprodukt verglichen werden, da sich ein Wechsel kostenmässig lohnen kann.</w:t>
      </w:r>
    </w:p>
    <w:p w14:paraId="03C90E75" w14:textId="77777777" w:rsidR="00995882" w:rsidRDefault="00995882" w:rsidP="00401A00">
      <w:pPr>
        <w:rPr>
          <w:rFonts w:cs="Lucida Sans"/>
          <w:szCs w:val="22"/>
          <w:shd w:val="clear" w:color="auto" w:fill="FFFFFF"/>
        </w:rPr>
      </w:pPr>
      <w:r>
        <w:rPr>
          <w:rFonts w:cs="Lucida Sans"/>
          <w:szCs w:val="22"/>
          <w:shd w:val="clear" w:color="auto" w:fill="FFFFFF"/>
        </w:rPr>
        <w:t>Fazit: Hier lohnt sich eine aufwändige Analyse</w:t>
      </w:r>
    </w:p>
    <w:p w14:paraId="533C3F79" w14:textId="77777777" w:rsidR="00C85920" w:rsidRDefault="00C85920" w:rsidP="00401A00">
      <w:pPr>
        <w:rPr>
          <w:rFonts w:cs="Lucida Sans"/>
          <w:szCs w:val="22"/>
          <w:shd w:val="clear" w:color="auto" w:fill="FFFFFF"/>
        </w:rPr>
      </w:pPr>
    </w:p>
    <w:p w14:paraId="495BDBCC" w14:textId="77777777" w:rsidR="00995882" w:rsidRDefault="00995882" w:rsidP="00401A00">
      <w:pPr>
        <w:rPr>
          <w:rFonts w:cs="Lucida Sans"/>
          <w:szCs w:val="22"/>
          <w:shd w:val="clear" w:color="auto" w:fill="FFFFFF"/>
        </w:rPr>
      </w:pPr>
      <w:r>
        <w:rPr>
          <w:rFonts w:cs="Lucida Sans"/>
          <w:szCs w:val="22"/>
          <w:shd w:val="clear" w:color="auto" w:fill="FFFFFF"/>
        </w:rPr>
        <w:t xml:space="preserve">B Objekte: </w:t>
      </w:r>
    </w:p>
    <w:p w14:paraId="640C0EF4" w14:textId="77777777" w:rsidR="00995882" w:rsidRDefault="00C85920" w:rsidP="00401A00">
      <w:pPr>
        <w:rPr>
          <w:rFonts w:cs="Lucida Sans"/>
          <w:szCs w:val="22"/>
          <w:shd w:val="clear" w:color="auto" w:fill="FFFFFF"/>
        </w:rPr>
      </w:pPr>
      <w:r>
        <w:rPr>
          <w:rFonts w:cs="Lucida Sans"/>
          <w:szCs w:val="22"/>
          <w:shd w:val="clear" w:color="auto" w:fill="FFFFFF"/>
        </w:rPr>
        <w:t xml:space="preserve">Die Kosteneinsparungen handeln sich bei B Objekten in Grenzen. Daher genügt eine einfachere und weniger umfangreiche Produktabklärung. </w:t>
      </w:r>
    </w:p>
    <w:p w14:paraId="3DA68B6B" w14:textId="77777777" w:rsidR="00C85920" w:rsidRDefault="00C85920" w:rsidP="00401A00">
      <w:pPr>
        <w:rPr>
          <w:rFonts w:cs="Lucida Sans"/>
          <w:szCs w:val="22"/>
          <w:shd w:val="clear" w:color="auto" w:fill="FFFFFF"/>
        </w:rPr>
      </w:pPr>
    </w:p>
    <w:p w14:paraId="393F6D79" w14:textId="77777777" w:rsidR="00C85920" w:rsidRDefault="00C85920" w:rsidP="00401A00">
      <w:pPr>
        <w:rPr>
          <w:rFonts w:cs="Lucida Sans"/>
          <w:szCs w:val="22"/>
          <w:shd w:val="clear" w:color="auto" w:fill="FFFFFF"/>
        </w:rPr>
      </w:pPr>
      <w:r>
        <w:rPr>
          <w:rFonts w:cs="Lucida Sans"/>
          <w:szCs w:val="22"/>
          <w:shd w:val="clear" w:color="auto" w:fill="FFFFFF"/>
        </w:rPr>
        <w:lastRenderedPageBreak/>
        <w:t>C Objekte</w:t>
      </w:r>
    </w:p>
    <w:p w14:paraId="5157A07C" w14:textId="77777777" w:rsidR="00D874CE" w:rsidRDefault="00C85920" w:rsidP="00401A00">
      <w:pPr>
        <w:rPr>
          <w:rFonts w:cs="Lucida Sans"/>
          <w:szCs w:val="22"/>
        </w:rPr>
      </w:pPr>
      <w:r>
        <w:rPr>
          <w:rFonts w:cs="Lucida Sans"/>
          <w:szCs w:val="22"/>
        </w:rPr>
        <w:t>Hier lohnt sich der Aufwand kaum</w:t>
      </w:r>
      <w:r w:rsidR="006859BD">
        <w:rPr>
          <w:rFonts w:cs="Lucida Sans"/>
          <w:szCs w:val="22"/>
        </w:rPr>
        <w:t>.</w:t>
      </w:r>
      <w:r>
        <w:rPr>
          <w:rFonts w:cs="Lucida Sans"/>
          <w:szCs w:val="22"/>
        </w:rPr>
        <w:t xml:space="preserve"> </w:t>
      </w:r>
      <w:r w:rsidR="006859BD">
        <w:rPr>
          <w:rFonts w:cs="Lucida Sans"/>
          <w:szCs w:val="22"/>
        </w:rPr>
        <w:t>E</w:t>
      </w:r>
      <w:r>
        <w:rPr>
          <w:rFonts w:cs="Lucida Sans"/>
          <w:szCs w:val="22"/>
        </w:rPr>
        <w:t xml:space="preserve">s können auch Schätzungen erfolgen. Die Kosteneinsparung ist nicht relevant. </w:t>
      </w:r>
    </w:p>
    <w:p w14:paraId="29B4939C" w14:textId="77777777" w:rsidR="00C85920" w:rsidRDefault="00C85920" w:rsidP="00401A00">
      <w:pPr>
        <w:rPr>
          <w:rFonts w:cs="Lucida Sans"/>
          <w:szCs w:val="22"/>
        </w:rPr>
      </w:pPr>
    </w:p>
    <w:p w14:paraId="0F8F83FE" w14:textId="77777777" w:rsidR="00C85920" w:rsidRDefault="00C85920" w:rsidP="00401A00">
      <w:pPr>
        <w:rPr>
          <w:rFonts w:cs="Lucida Sans"/>
          <w:szCs w:val="22"/>
        </w:rPr>
      </w:pPr>
      <w:r>
        <w:rPr>
          <w:rFonts w:cs="Lucida Sans"/>
          <w:szCs w:val="22"/>
        </w:rPr>
        <w:t xml:space="preserve">Durch diese Analyse besteht der mögliche Nachteil der Eindimensionalität. Es wird nur ein Kriterium zur Entscheidungsfindung bewertet. Der Vorteil davon ist aber, dass die Menge von Einzelgrössen in der Gesamtheit bewertet werden kann. </w:t>
      </w:r>
    </w:p>
    <w:p w14:paraId="0FC76338" w14:textId="77777777" w:rsidR="00401A00" w:rsidRDefault="00401A00" w:rsidP="00401A00"/>
    <w:p w14:paraId="6F361ACE" w14:textId="77777777" w:rsidR="00401A00" w:rsidRDefault="00401A00" w:rsidP="00401A00">
      <w:pPr>
        <w:pStyle w:val="berschrift2"/>
      </w:pPr>
      <w:bookmarkStart w:id="26" w:name="_Toc464896552"/>
      <w:r>
        <w:t>Projektorganisation</w:t>
      </w:r>
      <w:bookmarkEnd w:id="26"/>
    </w:p>
    <w:p w14:paraId="09AF4B46" w14:textId="77777777" w:rsidR="00401A00" w:rsidRDefault="0023544D" w:rsidP="00401A00">
      <w:r>
        <w:t xml:space="preserve">Das Projekt Logistik wurde von der Geschäftsleitung genehmigt und wird von Luca Lo Faso als Gesamtprojektleiter geleitet. </w:t>
      </w:r>
    </w:p>
    <w:p w14:paraId="24E7686A" w14:textId="77777777" w:rsidR="0023544D" w:rsidRDefault="0023544D" w:rsidP="00401A00">
      <w:r>
        <w:t xml:space="preserve">Die Diplomandin arbeitet </w:t>
      </w:r>
      <w:r w:rsidR="009376B1">
        <w:t xml:space="preserve">als Leitung Informatik und ist Luca Lo Faso im Departement Dienste und Supporte unterstellt. Einen Grossteil der Projektarbeit wird in der normalen Tätigkeit im WHR erfolgen, die Bearbeitung der Masterarbeit wird ausserhalb der Arbeitszeit erfolgen. </w:t>
      </w:r>
    </w:p>
    <w:p w14:paraId="5C9D75E2" w14:textId="77777777" w:rsidR="0023544D" w:rsidRDefault="0023544D" w:rsidP="00401A00"/>
    <w:p w14:paraId="1FC054F7" w14:textId="77777777" w:rsidR="00775C31" w:rsidRDefault="00775C31" w:rsidP="00401A00">
      <w:r>
        <w:t xml:space="preserve">Um den Zeitplan einzuhalten, wurde von der Diplomandin eine Planung erstellt. Diese umfasst aktuell bekannte Daten und wird laufend ergänzt. </w:t>
      </w:r>
    </w:p>
    <w:p w14:paraId="308856DB" w14:textId="77777777" w:rsidR="00775C31" w:rsidRDefault="00775C31" w:rsidP="00401A00"/>
    <w:p w14:paraId="7978E234" w14:textId="77777777" w:rsidR="00775C31" w:rsidRPr="00775C31" w:rsidRDefault="00824B1F" w:rsidP="00401A00">
      <w:pPr>
        <w:rPr>
          <w:sz w:val="16"/>
        </w:rPr>
      </w:pPr>
      <w:r>
        <w:rPr>
          <w:sz w:val="16"/>
        </w:rPr>
        <w:t>Abbildung 4</w:t>
      </w:r>
      <w:r w:rsidR="00775C31" w:rsidRPr="00775C31">
        <w:rPr>
          <w:sz w:val="16"/>
        </w:rPr>
        <w:t xml:space="preserve">: Terminplan Masterarbeit </w:t>
      </w:r>
    </w:p>
    <w:p w14:paraId="2D8ACC25" w14:textId="77777777" w:rsidR="00775C31" w:rsidRDefault="00775C31" w:rsidP="00401A00">
      <w:r>
        <w:rPr>
          <w:noProof/>
          <w:lang w:eastAsia="de-CH"/>
        </w:rPr>
        <w:drawing>
          <wp:inline distT="0" distB="0" distL="0" distR="0" wp14:anchorId="1BE71F06" wp14:editId="0C9DDF35">
            <wp:extent cx="6055890" cy="2791691"/>
            <wp:effectExtent l="0" t="0" r="254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72448" cy="2799324"/>
                    </a:xfrm>
                    <a:prstGeom prst="rect">
                      <a:avLst/>
                    </a:prstGeom>
                  </pic:spPr>
                </pic:pic>
              </a:graphicData>
            </a:graphic>
          </wp:inline>
        </w:drawing>
      </w:r>
    </w:p>
    <w:p w14:paraId="40C6669B" w14:textId="77777777" w:rsidR="00401A00" w:rsidRDefault="00401A00" w:rsidP="00401A00">
      <w:pPr>
        <w:pStyle w:val="berschrift1"/>
      </w:pPr>
      <w:bookmarkStart w:id="27" w:name="_Toc464896553"/>
      <w:r>
        <w:t>Resultate</w:t>
      </w:r>
      <w:bookmarkEnd w:id="27"/>
    </w:p>
    <w:p w14:paraId="165B26DF" w14:textId="77777777" w:rsidR="00401A00" w:rsidRPr="00505A9E" w:rsidRDefault="00401A00" w:rsidP="00401A00"/>
    <w:bookmarkEnd w:id="6"/>
    <w:p w14:paraId="41EEF554" w14:textId="77777777" w:rsidR="00401A00" w:rsidRDefault="004E5959" w:rsidP="00401A00">
      <w:r>
        <w:t xml:space="preserve">Als Resultat wird erwartet, dass ein detaillierter Projektplan über die Logistik vorliegt. Zum jetzigen Zeitpunkt kann noch nicht abgeschätzt werden, wie umfangreich dieser ausfällt. </w:t>
      </w:r>
    </w:p>
    <w:p w14:paraId="074679D3" w14:textId="77777777" w:rsidR="00401A00" w:rsidRDefault="004E5959" w:rsidP="00401A00">
      <w:r>
        <w:t xml:space="preserve">Weiter liegt </w:t>
      </w:r>
      <w:r w:rsidR="00652D49">
        <w:t>dem</w:t>
      </w:r>
      <w:r>
        <w:t xml:space="preserve"> Wohnheim Riggisberg eine detaillierte Analyse der Lagerräume vor. Zum einen ist bekannt, welche Objekte sich wo befinden und bei welchen spezifischen Objekten </w:t>
      </w:r>
      <w:r w:rsidR="00652D49">
        <w:t>man</w:t>
      </w:r>
      <w:r>
        <w:t xml:space="preserve"> die Beschaffungskosten senken </w:t>
      </w:r>
      <w:r w:rsidR="00652D49">
        <w:t>sollte</w:t>
      </w:r>
      <w:r>
        <w:t xml:space="preserve">. </w:t>
      </w:r>
    </w:p>
    <w:p w14:paraId="35BC531E" w14:textId="77777777" w:rsidR="00D70380" w:rsidRDefault="00D70380" w:rsidP="00401A00"/>
    <w:p w14:paraId="14CD79F9" w14:textId="77777777" w:rsidR="00D70380" w:rsidRDefault="00D70380" w:rsidP="00401A00"/>
    <w:p w14:paraId="29CCF14B" w14:textId="77777777" w:rsidR="00D70380" w:rsidRDefault="00D70380" w:rsidP="00401A00"/>
    <w:p w14:paraId="365187B0" w14:textId="77777777" w:rsidR="00D70380" w:rsidRDefault="00D70380" w:rsidP="00401A00"/>
    <w:p w14:paraId="70CF42AD" w14:textId="77777777" w:rsidR="00D70380" w:rsidRDefault="00D70380" w:rsidP="00401A00"/>
    <w:p w14:paraId="5A3DDB96" w14:textId="77777777" w:rsidR="00D70380" w:rsidRDefault="00D70380" w:rsidP="00401A00"/>
    <w:p w14:paraId="121DE356" w14:textId="77777777" w:rsidR="00D70380" w:rsidRDefault="00D70380" w:rsidP="00401A00"/>
    <w:p w14:paraId="1FA7058E" w14:textId="77777777" w:rsidR="00D70380" w:rsidRDefault="00D70380" w:rsidP="00401A00"/>
    <w:p w14:paraId="658CCB9C" w14:textId="77777777" w:rsidR="00D70380" w:rsidRDefault="00D70380" w:rsidP="00401A00"/>
    <w:p w14:paraId="656C1442" w14:textId="77777777" w:rsidR="00D70380" w:rsidRDefault="00D70380" w:rsidP="00401A00"/>
    <w:p w14:paraId="7E521A17" w14:textId="77777777" w:rsidR="00D70380" w:rsidRDefault="00D70380" w:rsidP="00401A00"/>
    <w:p w14:paraId="2EBFD6B3" w14:textId="77777777" w:rsidR="00B103E8" w:rsidRDefault="00B103E8" w:rsidP="00401A00"/>
    <w:p w14:paraId="109C4BB3" w14:textId="77777777" w:rsidR="00B103E8" w:rsidRDefault="00B103E8" w:rsidP="00401A00"/>
    <w:p w14:paraId="5710CE1E" w14:textId="77777777" w:rsidR="00E129F8" w:rsidRDefault="00E129F8" w:rsidP="00401A00"/>
    <w:p w14:paraId="3AC048AA" w14:textId="77777777" w:rsidR="00E129F8" w:rsidRDefault="00E129F8" w:rsidP="00401A00"/>
    <w:p w14:paraId="7DB06D95" w14:textId="77777777" w:rsidR="00E129F8" w:rsidRDefault="00E129F8" w:rsidP="00401A00"/>
    <w:p w14:paraId="7468E66F" w14:textId="77777777" w:rsidR="00E129F8" w:rsidRDefault="00E129F8" w:rsidP="00401A00"/>
    <w:p w14:paraId="775D3385" w14:textId="77777777" w:rsidR="00E129F8" w:rsidRDefault="00E129F8" w:rsidP="00401A00"/>
    <w:p w14:paraId="4D8E779E" w14:textId="77777777" w:rsidR="00E129F8" w:rsidRDefault="00E129F8" w:rsidP="00401A00"/>
    <w:p w14:paraId="6D8FBD71" w14:textId="77777777" w:rsidR="00E129F8" w:rsidRDefault="00E129F8" w:rsidP="00401A00"/>
    <w:p w14:paraId="3E63781C" w14:textId="77777777" w:rsidR="00E129F8" w:rsidRDefault="00E129F8" w:rsidP="00401A00"/>
    <w:p w14:paraId="09039EEB" w14:textId="77777777" w:rsidR="00E129F8" w:rsidRDefault="00E129F8" w:rsidP="00401A00"/>
    <w:p w14:paraId="6AF4618E" w14:textId="77777777" w:rsidR="00E129F8" w:rsidRDefault="00E129F8" w:rsidP="00401A00"/>
    <w:p w14:paraId="3C4F69AA" w14:textId="77777777" w:rsidR="00E129F8" w:rsidRDefault="00E129F8" w:rsidP="00401A00"/>
    <w:p w14:paraId="4D9579F2" w14:textId="77777777" w:rsidR="00E129F8" w:rsidRDefault="00E129F8" w:rsidP="00401A00"/>
    <w:p w14:paraId="7A7414EC" w14:textId="77777777" w:rsidR="00E129F8" w:rsidRDefault="00E129F8" w:rsidP="00401A00"/>
    <w:p w14:paraId="5253A409" w14:textId="77777777" w:rsidR="00E129F8" w:rsidRDefault="00E129F8" w:rsidP="00401A00"/>
    <w:p w14:paraId="6DC8C250" w14:textId="77777777" w:rsidR="00E129F8" w:rsidRDefault="00E129F8" w:rsidP="00401A00"/>
    <w:p w14:paraId="49D3571F" w14:textId="77777777" w:rsidR="00E129F8" w:rsidRDefault="00E129F8" w:rsidP="00401A00"/>
    <w:p w14:paraId="4BC21501" w14:textId="77777777" w:rsidR="00E129F8" w:rsidRDefault="00E129F8" w:rsidP="00401A00"/>
    <w:p w14:paraId="6FACB1E9" w14:textId="77777777" w:rsidR="00E129F8" w:rsidRDefault="00E129F8" w:rsidP="00401A00"/>
    <w:p w14:paraId="4F321CB9" w14:textId="77777777" w:rsidR="00E129F8" w:rsidRDefault="00E129F8" w:rsidP="00401A00"/>
    <w:p w14:paraId="5084C065" w14:textId="77777777" w:rsidR="00E129F8" w:rsidRDefault="00E129F8" w:rsidP="00401A00"/>
    <w:p w14:paraId="0FD5BEB5" w14:textId="77777777" w:rsidR="00E129F8" w:rsidRDefault="00E129F8" w:rsidP="00401A00"/>
    <w:p w14:paraId="1601DB55" w14:textId="77777777" w:rsidR="00E129F8" w:rsidRDefault="00E129F8" w:rsidP="00401A00"/>
    <w:p w14:paraId="6047FA7C" w14:textId="77777777" w:rsidR="00E129F8" w:rsidRDefault="00E129F8" w:rsidP="00401A00"/>
    <w:p w14:paraId="44614023" w14:textId="77777777" w:rsidR="00D70380" w:rsidRDefault="00D70380" w:rsidP="00401A00"/>
    <w:p w14:paraId="61E6576E" w14:textId="77777777" w:rsidR="00D70380" w:rsidRPr="00837858" w:rsidRDefault="00D70380" w:rsidP="00401A00"/>
    <w:p w14:paraId="5CB4F332" w14:textId="77777777" w:rsidR="00401A00" w:rsidRDefault="00401A00" w:rsidP="00401A00">
      <w:pPr>
        <w:pStyle w:val="berschrift1"/>
      </w:pPr>
      <w:bookmarkStart w:id="28" w:name="_Toc464896554"/>
      <w:r>
        <w:t>Anhänge</w:t>
      </w:r>
      <w:bookmarkEnd w:id="28"/>
    </w:p>
    <w:p w14:paraId="24E2B602" w14:textId="77777777" w:rsidR="00A354CD" w:rsidRPr="00A354CD" w:rsidRDefault="00D70380" w:rsidP="00A354CD">
      <w:r>
        <w:t xml:space="preserve">Organigramm Wohnheim Riggisberg, </w:t>
      </w:r>
      <w:r w:rsidR="00A354CD">
        <w:t xml:space="preserve"> Januar 2016</w:t>
      </w:r>
    </w:p>
    <w:p w14:paraId="286D3355" w14:textId="77777777" w:rsidR="00401A00" w:rsidRDefault="00401A00" w:rsidP="00401A00">
      <w:pPr>
        <w:pStyle w:val="berschrift2"/>
      </w:pPr>
      <w:bookmarkStart w:id="29" w:name="_Toc464896555"/>
      <w:r>
        <w:lastRenderedPageBreak/>
        <w:t>Glossar und Abkürzungen</w:t>
      </w:r>
      <w:bookmarkEnd w:id="29"/>
    </w:p>
    <w:p w14:paraId="00571E19" w14:textId="77777777" w:rsidR="00401A00" w:rsidRDefault="00401A00" w:rsidP="00401A00">
      <w:pPr>
        <w:pStyle w:val="berschrift2"/>
      </w:pPr>
      <w:bookmarkStart w:id="30" w:name="_Toc464896556"/>
      <w:bookmarkEnd w:id="7"/>
      <w:r>
        <w:t>Tabellen, Abbildungen, Formulare und Referenzen</w:t>
      </w:r>
      <w:bookmarkEnd w:id="30"/>
      <w:r>
        <w:t xml:space="preserve"> </w:t>
      </w:r>
    </w:p>
    <w:p w14:paraId="292A4CDF" w14:textId="77777777" w:rsidR="00401A00" w:rsidRPr="00401A00" w:rsidRDefault="00401A00" w:rsidP="00401A00">
      <w:pPr>
        <w:rPr>
          <w:rStyle w:val="Betonung"/>
        </w:rPr>
      </w:pPr>
      <w:r w:rsidRPr="00401A00">
        <w:rPr>
          <w:rStyle w:val="Betonung"/>
        </w:rPr>
        <w:t>Abbildungen:</w:t>
      </w:r>
    </w:p>
    <w:p w14:paraId="56D3CBCC" w14:textId="77777777" w:rsidR="00401A00" w:rsidRDefault="00401A00" w:rsidP="00401A00">
      <w:pPr>
        <w:pStyle w:val="Abbildungsverzeichnis"/>
        <w:rPr>
          <w:noProof/>
        </w:rPr>
      </w:pPr>
      <w:r>
        <w:rPr>
          <w:rStyle w:val="Betonung"/>
        </w:rPr>
        <w:fldChar w:fldCharType="begin"/>
      </w:r>
      <w:r>
        <w:rPr>
          <w:rStyle w:val="Betonung"/>
        </w:rPr>
        <w:instrText xml:space="preserve"> TOC \h \z \c "Abbildung" </w:instrText>
      </w:r>
      <w:r>
        <w:rPr>
          <w:rStyle w:val="Betonung"/>
        </w:rPr>
        <w:fldChar w:fldCharType="separate"/>
      </w:r>
      <w:hyperlink w:anchor="_Toc395859157" w:history="1">
        <w:r w:rsidRPr="00401A00">
          <w:rPr>
            <w:rStyle w:val="Hyperlink"/>
            <w:noProof/>
          </w:rPr>
          <w:t>Abbildung 1:</w:t>
        </w:r>
        <w:r w:rsidR="004E5959">
          <w:rPr>
            <w:rStyle w:val="Hyperlink"/>
            <w:noProof/>
          </w:rPr>
          <w:t xml:space="preserve"> </w:t>
        </w:r>
        <w:r w:rsidR="00824B1F">
          <w:rPr>
            <w:rStyle w:val="Hyperlink"/>
            <w:noProof/>
          </w:rPr>
          <w:t xml:space="preserve">Ausschnitt Jahresziele Wohnheim Riggisberg </w:t>
        </w:r>
        <w:r w:rsidRPr="00401A00">
          <w:rPr>
            <w:noProof/>
            <w:webHidden/>
          </w:rPr>
          <w:tab/>
        </w:r>
        <w:r w:rsidRPr="00401A00">
          <w:rPr>
            <w:noProof/>
            <w:webHidden/>
          </w:rPr>
          <w:fldChar w:fldCharType="begin"/>
        </w:r>
        <w:r w:rsidRPr="00401A00">
          <w:rPr>
            <w:noProof/>
            <w:webHidden/>
          </w:rPr>
          <w:instrText xml:space="preserve"> PAGEREF _Toc395859157 \h </w:instrText>
        </w:r>
        <w:r w:rsidRPr="00401A00">
          <w:rPr>
            <w:noProof/>
            <w:webHidden/>
          </w:rPr>
        </w:r>
        <w:r w:rsidRPr="00401A00">
          <w:rPr>
            <w:noProof/>
            <w:webHidden/>
          </w:rPr>
          <w:fldChar w:fldCharType="separate"/>
        </w:r>
        <w:r w:rsidR="008425BA">
          <w:rPr>
            <w:noProof/>
            <w:webHidden/>
          </w:rPr>
          <w:t>5</w:t>
        </w:r>
        <w:r w:rsidRPr="00401A00">
          <w:rPr>
            <w:noProof/>
            <w:webHidden/>
          </w:rPr>
          <w:fldChar w:fldCharType="end"/>
        </w:r>
      </w:hyperlink>
    </w:p>
    <w:p w14:paraId="163E2F99" w14:textId="77777777" w:rsidR="00824B1F" w:rsidRDefault="00824B1F" w:rsidP="00824B1F">
      <w:pPr>
        <w:rPr>
          <w:rFonts w:eastAsiaTheme="minorEastAsia"/>
        </w:rPr>
      </w:pPr>
      <w:r>
        <w:rPr>
          <w:rFonts w:eastAsiaTheme="minorEastAsia"/>
        </w:rPr>
        <w:t>Abbildung 2: Organigramm Wohnheim Riggisberg …………………………………………….....5</w:t>
      </w:r>
    </w:p>
    <w:p w14:paraId="6AB4B5EE" w14:textId="77777777" w:rsidR="00824B1F" w:rsidRDefault="00824B1F" w:rsidP="00824B1F">
      <w:pPr>
        <w:rPr>
          <w:rFonts w:eastAsiaTheme="minorEastAsia"/>
        </w:rPr>
      </w:pPr>
      <w:r>
        <w:rPr>
          <w:rFonts w:eastAsiaTheme="minorEastAsia"/>
        </w:rPr>
        <w:t>Abbildung 3: Beispiel ABC Berechnung……………………………………………………………… 8</w:t>
      </w:r>
    </w:p>
    <w:p w14:paraId="31B451E4" w14:textId="77777777" w:rsidR="00824B1F" w:rsidRPr="00824B1F" w:rsidRDefault="00824B1F" w:rsidP="00824B1F">
      <w:pPr>
        <w:rPr>
          <w:rFonts w:eastAsiaTheme="minorEastAsia"/>
        </w:rPr>
      </w:pPr>
      <w:r>
        <w:rPr>
          <w:rFonts w:eastAsiaTheme="minorEastAsia"/>
        </w:rPr>
        <w:t>Abbildung 4: Terminplanung Masterarbeit…………………………………………………………10</w:t>
      </w:r>
    </w:p>
    <w:p w14:paraId="6DB656EA" w14:textId="77777777" w:rsidR="00401A00" w:rsidRDefault="00401A00" w:rsidP="00401A00">
      <w:r>
        <w:rPr>
          <w:rStyle w:val="Betonung"/>
        </w:rPr>
        <w:fldChar w:fldCharType="end"/>
      </w:r>
    </w:p>
    <w:bookmarkStart w:id="31" w:name="_Toc464896557" w:displacedByCustomXml="next"/>
    <w:sdt>
      <w:sdtPr>
        <w:rPr>
          <w:b w:val="0"/>
          <w:i w:val="0"/>
          <w:smallCaps w:val="0"/>
          <w:color w:val="auto"/>
          <w:sz w:val="22"/>
          <w:szCs w:val="20"/>
          <w:lang w:val="de-DE"/>
        </w:rPr>
        <w:id w:val="2018104662"/>
        <w:docPartObj>
          <w:docPartGallery w:val="Bibliographies"/>
          <w:docPartUnique/>
        </w:docPartObj>
      </w:sdtPr>
      <w:sdtEndPr>
        <w:rPr>
          <w:lang w:val="de-CH"/>
        </w:rPr>
      </w:sdtEndPr>
      <w:sdtContent>
        <w:p w14:paraId="07314CF7" w14:textId="77777777" w:rsidR="008F53F5" w:rsidRDefault="008F53F5">
          <w:pPr>
            <w:pStyle w:val="berschrift1"/>
          </w:pPr>
          <w:r>
            <w:rPr>
              <w:lang w:val="de-DE"/>
            </w:rPr>
            <w:t>Referenzen</w:t>
          </w:r>
          <w:bookmarkEnd w:id="31"/>
        </w:p>
        <w:sdt>
          <w:sdtPr>
            <w:id w:val="111145805"/>
            <w:bibliography/>
          </w:sdtPr>
          <w:sdtEndPr/>
          <w:sdtContent>
            <w:p w14:paraId="0962603F" w14:textId="77777777" w:rsidR="008F53F5" w:rsidRDefault="008F53F5" w:rsidP="008F53F5">
              <w:pPr>
                <w:pStyle w:val="Literaturverzeichnis"/>
                <w:ind w:left="720" w:hanging="720"/>
                <w:rPr>
                  <w:noProof/>
                  <w:sz w:val="24"/>
                  <w:szCs w:val="24"/>
                  <w:lang w:val="de-DE"/>
                </w:rPr>
              </w:pPr>
              <w:r>
                <w:fldChar w:fldCharType="begin"/>
              </w:r>
              <w:r>
                <w:instrText>BIBLIOGRAPHY</w:instrText>
              </w:r>
              <w:r>
                <w:fldChar w:fldCharType="separate"/>
              </w:r>
              <w:r>
                <w:rPr>
                  <w:i/>
                  <w:iCs/>
                  <w:noProof/>
                  <w:lang w:val="de-DE"/>
                </w:rPr>
                <w:t>Forschungsinformationssystem</w:t>
              </w:r>
              <w:r>
                <w:rPr>
                  <w:noProof/>
                  <w:lang w:val="de-DE"/>
                </w:rPr>
                <w:t xml:space="preserve"> http://www.forschungsinformati</w:t>
              </w:r>
              <w:r w:rsidR="007E3241">
                <w:rPr>
                  <w:noProof/>
                  <w:lang w:val="de-DE"/>
                </w:rPr>
                <w:t>onssystem.de/servlet/is/251070</w:t>
              </w:r>
            </w:p>
            <w:p w14:paraId="1E13136D" w14:textId="77777777" w:rsidR="008F53F5" w:rsidRDefault="008F53F5" w:rsidP="008F53F5">
              <w:pPr>
                <w:pStyle w:val="Literaturverzeichnis"/>
                <w:ind w:left="720" w:hanging="720"/>
                <w:rPr>
                  <w:noProof/>
                  <w:lang w:val="de-DE"/>
                </w:rPr>
              </w:pPr>
              <w:r>
                <w:rPr>
                  <w:i/>
                  <w:iCs/>
                  <w:noProof/>
                  <w:lang w:val="de-DE"/>
                </w:rPr>
                <w:t>Lobos Informatik</w:t>
              </w:r>
              <w:r>
                <w:rPr>
                  <w:noProof/>
                  <w:lang w:val="de-DE"/>
                </w:rPr>
                <w:t xml:space="preserve">. https://www.lobos.ch/index.php?id=52 </w:t>
              </w:r>
            </w:p>
            <w:p w14:paraId="5CDCFB76" w14:textId="77777777" w:rsidR="008F53F5" w:rsidRPr="00134077" w:rsidRDefault="008F53F5" w:rsidP="008F53F5">
              <w:pPr>
                <w:pStyle w:val="Literaturverzeichnis"/>
                <w:ind w:left="720" w:hanging="720"/>
                <w:rPr>
                  <w:noProof/>
                  <w:lang w:val="en-US"/>
                </w:rPr>
              </w:pPr>
              <w:r w:rsidRPr="00134077">
                <w:rPr>
                  <w:i/>
                  <w:iCs/>
                  <w:noProof/>
                  <w:lang w:val="en-US"/>
                </w:rPr>
                <w:t>Ritschard Medical Consulting</w:t>
              </w:r>
              <w:r w:rsidRPr="00134077">
                <w:rPr>
                  <w:noProof/>
                  <w:lang w:val="en-US"/>
                </w:rPr>
                <w:t xml:space="preserve"> http://ritschard-medical-consulting.ch/ueber-uns </w:t>
              </w:r>
            </w:p>
            <w:p w14:paraId="24A7C6EB" w14:textId="77777777" w:rsidR="008F53F5" w:rsidRDefault="008F53F5" w:rsidP="008F53F5">
              <w:pPr>
                <w:pStyle w:val="Literaturverzeichnis"/>
                <w:ind w:left="720" w:hanging="720"/>
                <w:rPr>
                  <w:noProof/>
                  <w:lang w:val="de-DE"/>
                </w:rPr>
              </w:pPr>
              <w:r>
                <w:rPr>
                  <w:i/>
                  <w:iCs/>
                  <w:noProof/>
                  <w:lang w:val="de-DE"/>
                </w:rPr>
                <w:t>ruf Informatik</w:t>
              </w:r>
              <w:r>
                <w:rPr>
                  <w:noProof/>
                  <w:lang w:val="de-DE"/>
                </w:rPr>
                <w:t xml:space="preserve"> http://www.ruf.ch/de/informatik/ueber-ruf-informatik/ </w:t>
              </w:r>
            </w:p>
            <w:p w14:paraId="5386F22C" w14:textId="77777777" w:rsidR="008F53F5" w:rsidRPr="00134077" w:rsidRDefault="008F53F5" w:rsidP="008F53F5">
              <w:pPr>
                <w:pStyle w:val="Literaturverzeichnis"/>
                <w:ind w:left="720" w:hanging="720"/>
                <w:rPr>
                  <w:noProof/>
                  <w:lang w:val="en-US"/>
                </w:rPr>
              </w:pPr>
              <w:r w:rsidRPr="00134077">
                <w:rPr>
                  <w:i/>
                  <w:iCs/>
                  <w:noProof/>
                  <w:lang w:val="en-US"/>
                </w:rPr>
                <w:t>Wikilogistics</w:t>
              </w:r>
              <w:r w:rsidRPr="00134077">
                <w:rPr>
                  <w:noProof/>
                  <w:lang w:val="en-US"/>
                </w:rPr>
                <w:t xml:space="preserve"> http://www.wikilogistics.ch/begriffe_az_1de.php?begriff_url=SechsR-Regel </w:t>
              </w:r>
            </w:p>
            <w:p w14:paraId="7B0562CA" w14:textId="77777777" w:rsidR="008F53F5" w:rsidRPr="00134077" w:rsidRDefault="008F53F5" w:rsidP="008F53F5">
              <w:pPr>
                <w:pStyle w:val="Literaturverzeichnis"/>
                <w:ind w:left="720" w:hanging="720"/>
                <w:rPr>
                  <w:noProof/>
                  <w:lang w:val="it-IT"/>
                </w:rPr>
              </w:pPr>
              <w:r w:rsidRPr="00134077">
                <w:rPr>
                  <w:i/>
                  <w:iCs/>
                  <w:noProof/>
                  <w:lang w:val="it-IT"/>
                </w:rPr>
                <w:t>Wikipedia</w:t>
              </w:r>
              <w:r w:rsidRPr="00134077">
                <w:rPr>
                  <w:noProof/>
                  <w:lang w:val="it-IT"/>
                </w:rPr>
                <w:t xml:space="preserve"> https://de.wikipedia.org/wiki/Quo_vadis%3F </w:t>
              </w:r>
            </w:p>
            <w:p w14:paraId="18ABD34D" w14:textId="77777777" w:rsidR="008F53F5" w:rsidRPr="00134077" w:rsidRDefault="008F53F5" w:rsidP="008F53F5">
              <w:pPr>
                <w:pStyle w:val="Literaturverzeichnis"/>
                <w:ind w:left="720" w:hanging="720"/>
                <w:rPr>
                  <w:noProof/>
                  <w:lang w:val="it-IT"/>
                </w:rPr>
              </w:pPr>
              <w:r w:rsidRPr="00134077">
                <w:rPr>
                  <w:i/>
                  <w:iCs/>
                  <w:noProof/>
                  <w:lang w:val="it-IT"/>
                </w:rPr>
                <w:t>Wikipedia</w:t>
              </w:r>
              <w:r w:rsidRPr="00134077">
                <w:rPr>
                  <w:noProof/>
                  <w:lang w:val="it-IT"/>
                </w:rPr>
                <w:t xml:space="preserve"> https://de.wikipedia.org/wiki/Riggisberg </w:t>
              </w:r>
            </w:p>
            <w:p w14:paraId="12D5E474" w14:textId="77777777" w:rsidR="008F53F5" w:rsidRPr="00134077" w:rsidRDefault="008F53F5" w:rsidP="008F53F5">
              <w:pPr>
                <w:pStyle w:val="Literaturverzeichnis"/>
                <w:ind w:left="720" w:hanging="720"/>
                <w:rPr>
                  <w:noProof/>
                  <w:lang w:val="it-IT"/>
                </w:rPr>
              </w:pPr>
              <w:r w:rsidRPr="00134077">
                <w:rPr>
                  <w:i/>
                  <w:iCs/>
                  <w:noProof/>
                  <w:lang w:val="it-IT"/>
                </w:rPr>
                <w:t>Wikipedia</w:t>
              </w:r>
              <w:r w:rsidRPr="00134077">
                <w:rPr>
                  <w:noProof/>
                  <w:lang w:val="it-IT"/>
                </w:rPr>
                <w:t xml:space="preserve"> de.wikipedia.org/wiki/ABC-Analyse </w:t>
              </w:r>
            </w:p>
            <w:p w14:paraId="32A9E173" w14:textId="77777777" w:rsidR="008F53F5" w:rsidRDefault="008F53F5" w:rsidP="008F53F5">
              <w:pPr>
                <w:pStyle w:val="Literaturverzeichnis"/>
                <w:ind w:left="720" w:hanging="720"/>
                <w:rPr>
                  <w:noProof/>
                  <w:lang w:val="de-DE"/>
                </w:rPr>
              </w:pPr>
              <w:r>
                <w:rPr>
                  <w:i/>
                  <w:iCs/>
                  <w:noProof/>
                  <w:lang w:val="de-DE"/>
                </w:rPr>
                <w:t>Wirtschaftslexikon</w:t>
              </w:r>
              <w:r>
                <w:rPr>
                  <w:noProof/>
                  <w:lang w:val="de-DE"/>
                </w:rPr>
                <w:t xml:space="preserve"> www.wirtschaftslexikon24.com/d/abc-analyse/abc-analyse.htm </w:t>
              </w:r>
            </w:p>
            <w:p w14:paraId="3A3AD22B" w14:textId="77777777" w:rsidR="008F53F5" w:rsidRDefault="008F53F5" w:rsidP="008F53F5">
              <w:pPr>
                <w:pStyle w:val="Literaturverzeichnis"/>
                <w:ind w:left="720" w:hanging="720"/>
                <w:rPr>
                  <w:noProof/>
                  <w:lang w:val="de-DE"/>
                </w:rPr>
              </w:pPr>
              <w:r>
                <w:rPr>
                  <w:i/>
                  <w:iCs/>
                  <w:noProof/>
                  <w:lang w:val="de-DE"/>
                </w:rPr>
                <w:t>Wohnheim Riggisberg</w:t>
              </w:r>
              <w:r>
                <w:rPr>
                  <w:noProof/>
                  <w:lang w:val="de-DE"/>
                </w:rPr>
                <w:t xml:space="preserve"> http://www</w:t>
              </w:r>
              <w:r w:rsidR="007E3241">
                <w:rPr>
                  <w:noProof/>
                  <w:lang w:val="de-DE"/>
                </w:rPr>
                <w:t>.wohnheimriggisberg.ch/uber-uns</w:t>
              </w:r>
            </w:p>
            <w:p w14:paraId="7D9D89D8" w14:textId="77777777" w:rsidR="008F53F5" w:rsidRDefault="008F53F5" w:rsidP="008F53F5">
              <w:r>
                <w:rPr>
                  <w:b/>
                  <w:bCs/>
                </w:rPr>
                <w:fldChar w:fldCharType="end"/>
              </w:r>
            </w:p>
          </w:sdtContent>
        </w:sdt>
      </w:sdtContent>
    </w:sdt>
    <w:p w14:paraId="1FBE1596" w14:textId="77777777" w:rsidR="00401A00" w:rsidRPr="005261E9" w:rsidRDefault="00401A00" w:rsidP="00401A00">
      <w:pPr>
        <w:pStyle w:val="StandardErluterung"/>
      </w:pPr>
      <w:r>
        <w:t xml:space="preserve">{In Word 2003 mit der Funktion „Endnote“, in Word 2007 und höher </w:t>
      </w:r>
      <w:r w:rsidR="000013DE">
        <w:t xml:space="preserve">auch mit Endnote oder </w:t>
      </w:r>
      <w:r>
        <w:t xml:space="preserve"> mit der </w:t>
      </w:r>
      <w:r w:rsidRPr="005261E9">
        <w:t>Funktion „Literaturv</w:t>
      </w:r>
      <w:r>
        <w:t>erzeichnis“}</w:t>
      </w:r>
    </w:p>
    <w:p w14:paraId="5A4EE78B" w14:textId="77777777" w:rsidR="003D2540" w:rsidRPr="00401A00" w:rsidRDefault="003D2540" w:rsidP="00401A00"/>
    <w:sectPr w:rsidR="003D2540" w:rsidRPr="00401A00" w:rsidSect="000A2995">
      <w:headerReference w:type="default" r:id="rId24"/>
      <w:headerReference w:type="first" r:id="rId25"/>
      <w:footerReference w:type="first" r:id="rId26"/>
      <w:endnotePr>
        <w:numFmt w:val="decimal"/>
      </w:endnotePr>
      <w:type w:val="continuous"/>
      <w:pgSz w:w="11906" w:h="16838" w:code="9"/>
      <w:pgMar w:top="1134" w:right="1134" w:bottom="1134" w:left="1134"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Sammler, Guido" w:date="2016-10-24T07:53:00Z" w:initials="sam">
    <w:p w14:paraId="1F88A64F" w14:textId="77777777" w:rsidR="00134077" w:rsidRDefault="00134077">
      <w:pPr>
        <w:pStyle w:val="Kommentartext"/>
      </w:pPr>
      <w:r>
        <w:rPr>
          <w:rStyle w:val="Kommentarzeichen"/>
        </w:rPr>
        <w:annotationRef/>
      </w:r>
      <w:r>
        <w:t>Wollen Sie diese Einschränkung wirklich in der Zusammenfassung formulieren? Bei mir kam der Gedanke, warum eine Diplomarbeit, wenn so vieles unklar ist. Wäre der bessere Platz nicht am Schluss der Einleitung?</w:t>
      </w:r>
    </w:p>
  </w:comment>
  <w:comment w:id="4" w:author="Sammler, Guido" w:date="2016-10-24T07:55:00Z" w:initials="sam">
    <w:p w14:paraId="5860E510" w14:textId="77777777" w:rsidR="00134077" w:rsidRDefault="00134077">
      <w:pPr>
        <w:pStyle w:val="Kommentartext"/>
      </w:pPr>
      <w:r>
        <w:rPr>
          <w:rStyle w:val="Kommentarzeichen"/>
        </w:rPr>
        <w:annotationRef/>
      </w:r>
      <w:r>
        <w:t>Kann LOBOS auch die logistik- und einkaufsspezifischen Prozesse abbilden? Sollte evtl. erwähnt werden.</w:t>
      </w:r>
    </w:p>
  </w:comment>
  <w:comment w:id="10" w:author="Sammler, Guido" w:date="2016-10-24T07:57:00Z" w:initials="sam">
    <w:p w14:paraId="184071C7" w14:textId="77777777" w:rsidR="00A20C25" w:rsidRDefault="00A20C25">
      <w:pPr>
        <w:pStyle w:val="Kommentartext"/>
      </w:pPr>
      <w:r>
        <w:rPr>
          <w:rStyle w:val="Kommentarzeichen"/>
        </w:rPr>
        <w:annotationRef/>
      </w:r>
      <w:r>
        <w:t>Anwendungen oder Anforderungen?</w:t>
      </w:r>
    </w:p>
  </w:comment>
  <w:comment w:id="11" w:author="Sammler, Guido" w:date="2016-10-24T07:59:00Z" w:initials="sam">
    <w:p w14:paraId="7B59A666" w14:textId="77777777" w:rsidR="00A20C25" w:rsidRDefault="00A20C25">
      <w:pPr>
        <w:pStyle w:val="Kommentartext"/>
      </w:pPr>
      <w:r>
        <w:rPr>
          <w:rStyle w:val="Kommentarzeichen"/>
        </w:rPr>
        <w:annotationRef/>
      </w:r>
      <w:r>
        <w:t>Wer sind die beiden Akteure?</w:t>
      </w:r>
    </w:p>
  </w:comment>
  <w:comment w:id="12" w:author="Sammler, Guido" w:date="2016-10-24T16:19:00Z" w:initials="sam">
    <w:p w14:paraId="39517F5B" w14:textId="77777777" w:rsidR="000666F6" w:rsidRDefault="000666F6">
      <w:pPr>
        <w:pStyle w:val="Kommentartext"/>
      </w:pPr>
      <w:r>
        <w:rPr>
          <w:rStyle w:val="Kommentarzeichen"/>
        </w:rPr>
        <w:annotationRef/>
      </w:r>
      <w:r>
        <w:t>Ist die Frage nach einem Vergleich überhaupt relevant? Es geht doch um die Optimierung der logistischen Prozesse und darum, warum ein Pflegeheim nicht mit einem SPital vergleichbar ist.</w:t>
      </w:r>
    </w:p>
  </w:comment>
  <w:comment w:id="13" w:author="Sammler, Guido" w:date="2016-10-24T16:23:00Z" w:initials="sam">
    <w:p w14:paraId="068F99E8" w14:textId="77777777" w:rsidR="000666F6" w:rsidRDefault="000666F6">
      <w:pPr>
        <w:pStyle w:val="Kommentartext"/>
      </w:pPr>
      <w:r>
        <w:rPr>
          <w:rStyle w:val="Kommentarzeichen"/>
        </w:rPr>
        <w:annotationRef/>
      </w:r>
      <w:r>
        <w:t>Nach meiner Meinung gibt es keinen Grund, warum im Langzeitbereich die logistischen Prozesse nicht erkennbar sein sollten. Sie haben vielleicht einen anderen Stellenwert, aber irgendwie muss Material, Essen, Trinken vom Lieferanten zum Patienten kommen.</w:t>
      </w:r>
    </w:p>
  </w:comment>
  <w:comment w:id="15" w:author="Sammler, Guido" w:date="2016-10-25T07:38:00Z" w:initials="sam">
    <w:p w14:paraId="4E101692" w14:textId="77777777" w:rsidR="001E01C0" w:rsidRDefault="001E01C0">
      <w:pPr>
        <w:pStyle w:val="Kommentartext"/>
      </w:pPr>
      <w:r>
        <w:rPr>
          <w:rStyle w:val="Kommentarzeichen"/>
        </w:rPr>
        <w:annotationRef/>
      </w:r>
      <w:r>
        <w:t>Der bestehende Vorschlag ist etwas unstrukturiert. Anbei mein Vorschlag, wobei die oben erwähnten Themen in meinen Vorschlag integriert werden.</w:t>
      </w:r>
    </w:p>
  </w:comment>
  <w:comment w:id="19" w:author="Sammler, Guido" w:date="2016-10-25T07:48:00Z" w:initials="sam">
    <w:p w14:paraId="5A3ECF35" w14:textId="77777777" w:rsidR="00870832" w:rsidRDefault="00870832">
      <w:pPr>
        <w:pStyle w:val="Kommentartext"/>
      </w:pPr>
      <w:r>
        <w:rPr>
          <w:rStyle w:val="Kommentarzeichen"/>
        </w:rPr>
        <w:annotationRef/>
      </w:r>
      <w:r>
        <w:t>Sie sprechen einmal in der 3. Person von sich und einmal in Ich-Form.</w:t>
      </w:r>
    </w:p>
  </w:comment>
  <w:comment w:id="20" w:author="Sammler, Guido" w:date="2016-10-25T07:50:00Z" w:initials="sam">
    <w:p w14:paraId="369FFADF" w14:textId="77777777" w:rsidR="00870832" w:rsidRDefault="00870832">
      <w:pPr>
        <w:pStyle w:val="Kommentartext"/>
      </w:pPr>
      <w:r>
        <w:rPr>
          <w:rStyle w:val="Kommentarzeichen"/>
        </w:rPr>
        <w:annotationRef/>
      </w:r>
      <w:r>
        <w:t>Die Trennung logistischer Abläufe sollte überdacht werden. Zielt man auf eine Schaffung von Synergien, macht es Sinn, die logistischen Abläufe in ihrer Gesamtheit zu betrachten.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88A64F" w15:done="0"/>
  <w15:commentEx w15:paraId="5860E510" w15:done="0"/>
  <w15:commentEx w15:paraId="184071C7" w15:done="0"/>
  <w15:commentEx w15:paraId="7B59A666" w15:done="0"/>
  <w15:commentEx w15:paraId="39517F5B" w15:done="0"/>
  <w15:commentEx w15:paraId="068F99E8" w15:done="0"/>
  <w15:commentEx w15:paraId="4E101692" w15:done="0"/>
  <w15:commentEx w15:paraId="5A3ECF35" w15:done="0"/>
  <w15:commentEx w15:paraId="369FFADF" w15:done="0"/>
</w15:commentsEx>
</file>

<file path=word/customizations.xml><?xml version="1.0" encoding="utf-8"?>
<wne:tcg xmlns:r="http://schemas.openxmlformats.org/officeDocument/2006/relationships" xmlns:wne="http://schemas.microsoft.com/office/word/2006/wordml">
  <wne:keymaps>
    <wne:keymap wne:kcmPrimary="0346">
      <wne:acd wne:acdName="acd11"/>
    </wne:keymap>
    <wne:keymap wne:kcmPrimary="0431">
      <wne:acd wne:acdName="acd5"/>
    </wne:keymap>
    <wne:keymap wne:kcmPrimary="0432">
      <wne:acd wne:acdName="acd6"/>
    </wne:keymap>
    <wne:keymap wne:kcmPrimary="0433">
      <wne:acd wne:acdName="acd9"/>
    </wne:keymap>
    <wne:keymap wne:kcmPrimary="0434">
      <wne:acd wne:acdName="acd7"/>
    </wne:keymap>
    <wne:keymap wne:kcmPrimary="0435">
      <wne:acd wne:acdName="acd8"/>
    </wne:keymap>
    <wne:keymap wne:kcmPrimary="0448">
      <wne:acd wne:acdName="acd14"/>
    </wne:keymap>
    <wne:keymap wne:kcmPrimary="044C">
      <wne:acd wne:acdName="acd18"/>
    </wne:keymap>
    <wne:keymap wne:kcmPrimary="0454">
      <wne:acd wne:acdName="acd15"/>
    </wne:keymap>
    <wne:keymap wne:kcmPrimary="0731">
      <wne:acd wne:acdName="acd5"/>
    </wne:keymap>
    <wne:keymap wne:kcmPrimary="0732">
      <wne:acd wne:acdName="acd6"/>
    </wne:keymap>
    <wne:keymap wne:kcmPrimary="0733">
      <wne:acd wne:acdName="acd9"/>
    </wne:keymap>
    <wne:keymap wne:kcmPrimary="0734">
      <wne:acd wne:acdName="acd7"/>
    </wne:keymap>
    <wne:keymap wne:kcmPrimary="0735">
      <wne:acd wne:acdName="acd8"/>
    </wne:keymap>
    <wne:keymap wne:kcmPrimary="0742">
      <wne:fci wne:fciName="InsertCaption" wne:swArg="0000"/>
    </wne:keymap>
    <wne:keymap wne:kcmPrimary="0745">
      <wne:acd wne:acdName="acd1"/>
    </wne:keymap>
    <wne:keymap wne:kcmPrimary="0748">
      <wne:acd wne:acdName="acd12"/>
    </wne:keymap>
    <wne:keymap wne:kcmPrimary="074C">
      <wne:acd wne:acdName="acd17"/>
    </wne:keymap>
    <wne:keymap wne:kcmPrimary="074E">
      <wne:acd wne:acdName="acd4"/>
    </wne:keymap>
    <wne:keymap wne:kcmPrimary="0752">
      <wne:acd wne:acdName="acd0"/>
    </wne:keymap>
    <wne:keymap wne:kcmPrimary="0753">
      <wne:acd wne:acdName="acd13"/>
    </wne:keymap>
    <wne:keymap wne:kcmPrimary="0757">
      <wne:acd wne:acdName="acd10"/>
    </wne:keymap>
    <wne:keymap wne:kcmPrimary="075A">
      <wne:acd wne:acdName="acd2"/>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Manifest>
  </wne:toolbars>
  <wne:acds>
    <wne:acd wne:argValue="AgBSAGEAbgBkAG4AbwB0AGkAegA=" wne:acdName="acd0" wne:fciIndexBasedOn="0065"/>
    <wne:acd wne:argValue="AgBTAHQAYQBuAGQAYQByAGQAXwBFAHIAbADkAHUAdABlAHIAdQBuAGcA" wne:acdName="acd1" wne:fciIndexBasedOn="0065"/>
    <wne:acd wne:argValue="AgBaAHUAcwBhAG0AbQBlAG4AZgBhAHMAcwB1AG4AZwA=" wne:acdName="acd2" wne:fciIndexBasedOn="0065"/>
    <wne:acd wne:acdName="acd3" wne:fciIndexBasedOn="0065"/>
    <wne:acd wne:argValue="AQAAAAAA" wne:acdName="acd4" wne:fciIndexBasedOn="0065"/>
    <wne:acd wne:argValue="AQAAAAEA" wne:acdName="acd5" wne:fciIndexBasedOn="0065"/>
    <wne:acd wne:argValue="AQAAAAIA" wne:acdName="acd6" wne:fciIndexBasedOn="0065"/>
    <wne:acd wne:argValue="AQAAAAQA" wne:acdName="acd7" wne:fciIndexBasedOn="0065"/>
    <wne:acd wne:argValue="AQAAAAUA" wne:acdName="acd8" wne:fciIndexBasedOn="0065"/>
    <wne:acd wne:argValue="AQAAAAMA" wne:acdName="acd9" wne:fciIndexBasedOn="0065"/>
    <wne:acd wne:argValue="AgBXAGUAaQB0AGUAcgBmAPwAaAByAGUAbgBkAGUAcgAgAFQAZQB4AHQA" wne:acdName="acd10" wne:fciIndexBasedOn="0065"/>
    <wne:acd wne:argValue="AgBCAGUAdABvAG4AdQBuAGcA" wne:acdName="acd11" wne:fciIndexBasedOn="0065"/>
    <wne:acd wne:argValue="AQAAAD4A" wne:acdName="acd12" wne:fciIndexBasedOn="0065"/>
    <wne:acd wne:argValue="AgBTAHUAYgB0AGkAdABlAGwA" wne:acdName="acd13" wne:fciIndexBasedOn="0065"/>
    <wne:acd wne:argValue="AgBIAG8AYwBoAGcAZQBzAHQAZQBsAGwAdAA=" wne:acdName="acd14" wne:fciIndexBasedOn="0065"/>
    <wne:acd wne:argValue="AgBUAGkAZQBmAGcAZQBzAHQAZQBsAGwAdAA=" wne:acdName="acd15" wne:fciIndexBasedOn="0065"/>
    <wne:acd wne:acdName="acd16" wne:fciIndexBasedOn="0065"/>
    <wne:acd wne:argValue="AgBBAHUAZgB6AOQAaABsAHUAbgBnAHMAegBlAGkAYwBoAGUAbgBfAFoAYQBoAGwA" wne:acdName="acd17" wne:fciIndexBasedOn="0065"/>
    <wne:acd wne:argValue="AgBBAHUAZgB6AOQAaABsAHUAbgBnAHMAegBlAGkAYwBoAGUAbgBfAEIAdQBjAGgAcwB0AGEAYgBl&#10;AG4A" wne:acdName="acd18"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88BD61" w14:textId="77777777" w:rsidR="00DB5327" w:rsidRPr="00402F73" w:rsidRDefault="00DB5327">
      <w:pPr>
        <w:rPr>
          <w:vanish/>
        </w:rPr>
      </w:pPr>
    </w:p>
  </w:endnote>
  <w:endnote w:type="continuationSeparator" w:id="0">
    <w:p w14:paraId="7F570B00" w14:textId="77777777" w:rsidR="00DB5327" w:rsidRPr="00FE52AE" w:rsidRDefault="00DB5327">
      <w:pPr>
        <w:pStyle w:val="Fuzeile"/>
        <w:jc w:val="both"/>
      </w:pPr>
    </w:p>
    <w:p w14:paraId="494DEA72" w14:textId="77777777" w:rsidR="00DB5327" w:rsidRDefault="00DB5327"/>
    <w:p w14:paraId="4D280389" w14:textId="77777777" w:rsidR="00DB5327" w:rsidRDefault="00DB5327"/>
    <w:p w14:paraId="131C7CBC" w14:textId="77777777" w:rsidR="00DB5327" w:rsidRDefault="00DB5327"/>
    <w:p w14:paraId="46E9E33B" w14:textId="77777777" w:rsidR="00DB5327" w:rsidRDefault="00DB53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40502020204"/>
    <w:charset w:val="00"/>
    <w:family w:val="swiss"/>
    <w:pitch w:val="variable"/>
    <w:sig w:usb0="8100AAF7" w:usb1="0000807B" w:usb2="00000008" w:usb3="00000000" w:csb0="000100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X="75" w:tblpY="1"/>
      <w:tblW w:w="4961" w:type="pct"/>
      <w:tblLook w:val="04A0" w:firstRow="1" w:lastRow="0" w:firstColumn="1" w:lastColumn="0" w:noHBand="0" w:noVBand="1"/>
    </w:tblPr>
    <w:tblGrid>
      <w:gridCol w:w="4358"/>
      <w:gridCol w:w="986"/>
      <w:gridCol w:w="4433"/>
    </w:tblGrid>
    <w:tr w:rsidR="00C50801" w14:paraId="4EA63058" w14:textId="77777777" w:rsidTr="00CC064E">
      <w:trPr>
        <w:trHeight w:val="151"/>
      </w:trPr>
      <w:tc>
        <w:tcPr>
          <w:tcW w:w="2229" w:type="pct"/>
          <w:tcBorders>
            <w:bottom w:val="single" w:sz="4" w:space="0" w:color="4F81BD"/>
          </w:tcBorders>
        </w:tcPr>
        <w:p w14:paraId="79A3A47E" w14:textId="77777777" w:rsidR="00C50801" w:rsidRPr="003D7DB2" w:rsidRDefault="00C50801" w:rsidP="00BC723A">
          <w:r>
            <w:t>Quo Vadis</w:t>
          </w:r>
        </w:p>
      </w:tc>
      <w:tc>
        <w:tcPr>
          <w:tcW w:w="504" w:type="pct"/>
          <w:vMerge w:val="restart"/>
          <w:noWrap/>
          <w:vAlign w:val="center"/>
        </w:tcPr>
        <w:p w14:paraId="15EA7049" w14:textId="77777777" w:rsidR="00C50801" w:rsidRPr="008425BA" w:rsidRDefault="00C50801" w:rsidP="008425BA">
          <w:pPr>
            <w:spacing w:before="0" w:after="0"/>
          </w:pPr>
          <w:r>
            <w:t>—</w:t>
          </w:r>
          <w:r w:rsidRPr="008425BA">
            <w:fldChar w:fldCharType="begin"/>
          </w:r>
          <w:r w:rsidRPr="008425BA">
            <w:instrText xml:space="preserve"> PAGE  \* MERGEFORMAT </w:instrText>
          </w:r>
          <w:r w:rsidRPr="008425BA">
            <w:fldChar w:fldCharType="separate"/>
          </w:r>
          <w:r w:rsidR="00EA1710">
            <w:rPr>
              <w:noProof/>
            </w:rPr>
            <w:t>11</w:t>
          </w:r>
          <w:r w:rsidRPr="008425BA">
            <w:fldChar w:fldCharType="end"/>
          </w:r>
          <w:r>
            <w:t>—</w:t>
          </w:r>
        </w:p>
      </w:tc>
      <w:tc>
        <w:tcPr>
          <w:tcW w:w="2267" w:type="pct"/>
          <w:tcBorders>
            <w:bottom w:val="single" w:sz="4" w:space="0" w:color="4F81BD"/>
          </w:tcBorders>
        </w:tcPr>
        <w:p w14:paraId="5DE25365" w14:textId="77777777" w:rsidR="00C50801" w:rsidRPr="00BC723A" w:rsidRDefault="004E3BC5" w:rsidP="00BC723A">
          <w:pPr>
            <w:jc w:val="right"/>
            <w:rPr>
              <w:b/>
              <w:bCs/>
            </w:rPr>
          </w:pPr>
          <w:fldSimple w:instr=" STYLEREF &quot;Überschrift 1&quot;\t  \* MERGEFORMAT ">
            <w:r w:rsidR="00EA1710">
              <w:rPr>
                <w:noProof/>
              </w:rPr>
              <w:t>Referenzen</w:t>
            </w:r>
          </w:fldSimple>
        </w:p>
      </w:tc>
    </w:tr>
    <w:tr w:rsidR="00C50801" w14:paraId="10B2E4D5" w14:textId="77777777" w:rsidTr="00CC064E">
      <w:trPr>
        <w:trHeight w:val="150"/>
      </w:trPr>
      <w:tc>
        <w:tcPr>
          <w:tcW w:w="2229" w:type="pct"/>
          <w:tcBorders>
            <w:top w:val="single" w:sz="4" w:space="0" w:color="4F81BD"/>
          </w:tcBorders>
        </w:tcPr>
        <w:p w14:paraId="589973F6" w14:textId="77777777" w:rsidR="00C50801" w:rsidRDefault="00C50801" w:rsidP="00E95EBB">
          <w:r>
            <w:fldChar w:fldCharType="begin"/>
          </w:r>
          <w:r>
            <w:instrText xml:space="preserve"> REF Autorenname \h</w:instrText>
          </w:r>
          <w:r w:rsidRPr="00BC723A">
            <w:instrText xml:space="preserve">* MERGEFORMAT </w:instrText>
          </w:r>
          <w:r>
            <w:instrText xml:space="preserve"> </w:instrText>
          </w:r>
          <w:r>
            <w:fldChar w:fldCharType="separate"/>
          </w:r>
          <w:r>
            <w:t xml:space="preserve">Mirjam Baumann </w:t>
          </w:r>
          <w:r>
            <w:fldChar w:fldCharType="end"/>
          </w:r>
        </w:p>
      </w:tc>
      <w:tc>
        <w:tcPr>
          <w:tcW w:w="504" w:type="pct"/>
          <w:vMerge/>
        </w:tcPr>
        <w:p w14:paraId="120295F6" w14:textId="77777777" w:rsidR="00C50801" w:rsidRDefault="00C50801" w:rsidP="00BC723A">
          <w:pPr>
            <w:pStyle w:val="Kopfzeile"/>
            <w:rPr>
              <w:rFonts w:ascii="Cambria" w:hAnsi="Cambria"/>
              <w:b/>
              <w:bCs/>
            </w:rPr>
          </w:pPr>
        </w:p>
      </w:tc>
      <w:tc>
        <w:tcPr>
          <w:tcW w:w="2267" w:type="pct"/>
          <w:tcBorders>
            <w:top w:val="single" w:sz="4" w:space="0" w:color="4F81BD"/>
          </w:tcBorders>
        </w:tcPr>
        <w:p w14:paraId="083FBFEF" w14:textId="77777777" w:rsidR="00C50801" w:rsidRDefault="00C50801" w:rsidP="00BC723A">
          <w:pPr>
            <w:pStyle w:val="Kopfzeile"/>
            <w:rPr>
              <w:rFonts w:ascii="Cambria" w:hAnsi="Cambria"/>
              <w:b/>
              <w:bCs/>
            </w:rPr>
          </w:pPr>
        </w:p>
      </w:tc>
    </w:tr>
  </w:tbl>
  <w:p w14:paraId="3A016AEA" w14:textId="77777777" w:rsidR="00C50801" w:rsidRPr="008425BA" w:rsidRDefault="00C50801" w:rsidP="008425BA">
    <w:pPr>
      <w:pStyle w:val="Fuzeile"/>
      <w:pBdr>
        <w:top w:val="none" w:sz="0" w:space="0" w:color="auto"/>
      </w:pBdr>
      <w:tabs>
        <w:tab w:val="clear" w:pos="4153"/>
        <w:tab w:val="clear" w:pos="8306"/>
        <w:tab w:val="right" w:pos="9639"/>
      </w:tabs>
      <w:spacing w:before="0" w:after="0"/>
      <w:jc w:val="left"/>
      <w:rPr>
        <w:sz w:val="2"/>
        <w:lang w:val="de-D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X="75" w:tblpY="1"/>
      <w:tblW w:w="4961" w:type="pct"/>
      <w:tblLook w:val="04A0" w:firstRow="1" w:lastRow="0" w:firstColumn="1" w:lastColumn="0" w:noHBand="0" w:noVBand="1"/>
    </w:tblPr>
    <w:tblGrid>
      <w:gridCol w:w="4358"/>
      <w:gridCol w:w="986"/>
      <w:gridCol w:w="4433"/>
    </w:tblGrid>
    <w:tr w:rsidR="00C50801" w14:paraId="107628FC" w14:textId="77777777" w:rsidTr="00C40C24">
      <w:trPr>
        <w:trHeight w:val="151"/>
      </w:trPr>
      <w:tc>
        <w:tcPr>
          <w:tcW w:w="2229" w:type="pct"/>
          <w:tcBorders>
            <w:bottom w:val="single" w:sz="4" w:space="0" w:color="4F81BD"/>
          </w:tcBorders>
        </w:tcPr>
        <w:p w14:paraId="5AABC74A" w14:textId="77777777" w:rsidR="00C50801" w:rsidRDefault="00C50801" w:rsidP="00C40C24">
          <w:r>
            <w:fldChar w:fldCharType="begin"/>
          </w:r>
          <w:r>
            <w:instrText xml:space="preserve"> REF Titel_der_Arbeit \h\* MERGEFORMAT </w:instrText>
          </w:r>
          <w:r>
            <w:fldChar w:fldCharType="separate"/>
          </w:r>
          <w:r w:rsidRPr="003D7DB2">
            <w:t>Titel der Aufgabenstellung und später der Diplom</w:t>
          </w:r>
          <w:r w:rsidRPr="003D7DB2">
            <w:softHyphen/>
            <w:t>arbeit oder Masterarbeit</w:t>
          </w:r>
          <w:r>
            <w:fldChar w:fldCharType="end"/>
          </w:r>
        </w:p>
      </w:tc>
      <w:tc>
        <w:tcPr>
          <w:tcW w:w="504" w:type="pct"/>
          <w:vMerge w:val="restart"/>
          <w:noWrap/>
          <w:vAlign w:val="center"/>
        </w:tcPr>
        <w:p w14:paraId="0B094CF5" w14:textId="77777777" w:rsidR="00C50801" w:rsidRPr="00CC064E" w:rsidRDefault="00C50801" w:rsidP="008425BA">
          <w:pPr>
            <w:spacing w:before="0" w:after="0"/>
          </w:pPr>
          <w:r>
            <w:t>—</w:t>
          </w:r>
          <w:r w:rsidRPr="00CC064E">
            <w:t xml:space="preserve"> </w:t>
          </w:r>
          <w:r>
            <w:fldChar w:fldCharType="begin"/>
          </w:r>
          <w:r>
            <w:instrText xml:space="preserve"> PAGE  \* MERGEFORMAT </w:instrText>
          </w:r>
          <w:r>
            <w:fldChar w:fldCharType="separate"/>
          </w:r>
          <w:r w:rsidR="00EA1710">
            <w:rPr>
              <w:noProof/>
            </w:rPr>
            <w:t>2</w:t>
          </w:r>
          <w:r>
            <w:fldChar w:fldCharType="end"/>
          </w:r>
          <w:r>
            <w:t>—</w:t>
          </w:r>
        </w:p>
      </w:tc>
      <w:tc>
        <w:tcPr>
          <w:tcW w:w="2267" w:type="pct"/>
          <w:tcBorders>
            <w:bottom w:val="single" w:sz="4" w:space="0" w:color="4F81BD"/>
          </w:tcBorders>
        </w:tcPr>
        <w:p w14:paraId="7EDA1C21" w14:textId="77777777" w:rsidR="00C50801" w:rsidRPr="005B4E45" w:rsidRDefault="004E3BC5" w:rsidP="00C40C24">
          <w:pPr>
            <w:jc w:val="right"/>
          </w:pPr>
          <w:fldSimple w:instr=" STYLEREF &quot;Überschrift 1&quot;\t  \* MERGEFORMAT ">
            <w:r w:rsidR="00EA1710">
              <w:rPr>
                <w:noProof/>
              </w:rPr>
              <w:t>Zusammenfassung</w:t>
            </w:r>
          </w:fldSimple>
        </w:p>
      </w:tc>
    </w:tr>
    <w:tr w:rsidR="00C50801" w14:paraId="4B4E211D" w14:textId="77777777" w:rsidTr="00C40C24">
      <w:trPr>
        <w:trHeight w:val="150"/>
      </w:trPr>
      <w:tc>
        <w:tcPr>
          <w:tcW w:w="2229" w:type="pct"/>
          <w:tcBorders>
            <w:top w:val="single" w:sz="4" w:space="0" w:color="4F81BD"/>
          </w:tcBorders>
        </w:tcPr>
        <w:p w14:paraId="200EFCED" w14:textId="77777777" w:rsidR="00C50801" w:rsidRDefault="00C50801" w:rsidP="00C40C24">
          <w:r w:rsidRPr="003D7DB2">
            <w:fldChar w:fldCharType="begin"/>
          </w:r>
          <w:r w:rsidRPr="003D7DB2">
            <w:instrText xml:space="preserve"> REF Autorenname \h* MERGEFORMAT  </w:instrText>
          </w:r>
          <w:r w:rsidRPr="003D7DB2">
            <w:fldChar w:fldCharType="separate"/>
          </w:r>
          <w:r>
            <w:t xml:space="preserve"> Autorenname </w:t>
          </w:r>
          <w:r w:rsidRPr="003D7DB2">
            <w:fldChar w:fldCharType="end"/>
          </w:r>
        </w:p>
      </w:tc>
      <w:tc>
        <w:tcPr>
          <w:tcW w:w="504" w:type="pct"/>
          <w:vMerge/>
        </w:tcPr>
        <w:p w14:paraId="7A09DE78" w14:textId="77777777" w:rsidR="00C50801" w:rsidRDefault="00C50801" w:rsidP="00C40C24">
          <w:pPr>
            <w:pStyle w:val="Kopfzeile"/>
            <w:rPr>
              <w:rFonts w:ascii="Cambria" w:hAnsi="Cambria"/>
              <w:b/>
              <w:bCs/>
            </w:rPr>
          </w:pPr>
        </w:p>
      </w:tc>
      <w:tc>
        <w:tcPr>
          <w:tcW w:w="2267" w:type="pct"/>
          <w:tcBorders>
            <w:top w:val="single" w:sz="4" w:space="0" w:color="4F81BD"/>
          </w:tcBorders>
        </w:tcPr>
        <w:p w14:paraId="67A8A1A5" w14:textId="77777777" w:rsidR="00C50801" w:rsidRDefault="00C50801" w:rsidP="00C40C24">
          <w:pPr>
            <w:pStyle w:val="Kopfzeile"/>
            <w:rPr>
              <w:rFonts w:ascii="Cambria" w:hAnsi="Cambria"/>
              <w:b/>
              <w:bCs/>
            </w:rPr>
          </w:pPr>
        </w:p>
      </w:tc>
    </w:tr>
  </w:tbl>
  <w:p w14:paraId="0F593E23" w14:textId="77777777" w:rsidR="00C50801" w:rsidRPr="008425BA" w:rsidRDefault="00C50801" w:rsidP="008425BA">
    <w:pPr>
      <w:tabs>
        <w:tab w:val="clear" w:pos="482"/>
        <w:tab w:val="left" w:pos="2680"/>
      </w:tabs>
      <w:spacing w:before="0" w:after="0"/>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A04479" w14:textId="77777777" w:rsidR="00DB5327" w:rsidRDefault="00DB5327">
      <w:r>
        <w:separator/>
      </w:r>
    </w:p>
  </w:footnote>
  <w:footnote w:type="continuationSeparator" w:id="0">
    <w:p w14:paraId="459B6396" w14:textId="77777777" w:rsidR="00DB5327" w:rsidRDefault="00DB5327">
      <w:r>
        <w:continuationSeparator/>
      </w:r>
    </w:p>
    <w:p w14:paraId="75483CDE" w14:textId="77777777" w:rsidR="00DB5327" w:rsidRDefault="00DB5327"/>
    <w:p w14:paraId="6F540682" w14:textId="77777777" w:rsidR="00DB5327" w:rsidRDefault="00DB5327"/>
    <w:p w14:paraId="058A9ECB" w14:textId="77777777" w:rsidR="00DB5327" w:rsidRDefault="00DB5327"/>
    <w:p w14:paraId="31FA8513" w14:textId="77777777" w:rsidR="00DB5327" w:rsidRDefault="00DB5327"/>
    <w:p w14:paraId="72CFEDA2" w14:textId="77777777" w:rsidR="00DB5327" w:rsidRDefault="00DB532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AC57E" w14:textId="77777777" w:rsidR="00C50801" w:rsidRPr="00362642" w:rsidRDefault="00C50801" w:rsidP="00C50801">
    <w:pPr>
      <w:tabs>
        <w:tab w:val="right" w:pos="9638"/>
      </w:tabs>
      <w:rPr>
        <w:color w:val="BFBFBF" w:themeColor="background1" w:themeShade="BF"/>
      </w:rPr>
    </w:pPr>
    <w:r w:rsidRPr="00362642">
      <w:rPr>
        <w:noProof/>
        <w:color w:val="BFBFBF" w:themeColor="background1" w:themeShade="BF"/>
        <w:lang w:eastAsia="de-CH"/>
      </w:rPr>
      <w:drawing>
        <wp:inline distT="0" distB="0" distL="0" distR="0" wp14:anchorId="65C7E091" wp14:editId="3FFF1782">
          <wp:extent cx="273600" cy="424800"/>
          <wp:effectExtent l="0" t="0" r="0" b="0"/>
          <wp:docPr id="9" name="Bild 18" descr="BFH_Logo_100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FH_Logo_100_RG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73600" cy="424800"/>
                  </a:xfrm>
                  <a:prstGeom prst="rect">
                    <a:avLst/>
                  </a:prstGeom>
                  <a:noFill/>
                  <a:ln>
                    <a:noFill/>
                  </a:ln>
                </pic:spPr>
              </pic:pic>
            </a:graphicData>
          </a:graphic>
        </wp:inline>
      </w:drawing>
    </w:r>
    <w:r>
      <w:rPr>
        <w:color w:val="BFBFBF" w:themeColor="background1" w:themeShade="BF"/>
      </w:rPr>
      <w:tab/>
    </w:r>
    <w:r w:rsidRPr="00362642">
      <w:rPr>
        <w:color w:val="BFBFBF" w:themeColor="background1" w:themeShade="BF"/>
      </w:rPr>
      <w:t xml:space="preserve">Berner Fachhochschule </w:t>
    </w:r>
    <w:r>
      <w:rPr>
        <w:color w:val="BFBFBF" w:themeColor="background1" w:themeShade="BF"/>
      </w:rPr>
      <w:t xml:space="preserve">– </w:t>
    </w:r>
    <w:r w:rsidRPr="00362642">
      <w:rPr>
        <w:color w:val="BFBFBF" w:themeColor="background1" w:themeShade="BF"/>
      </w:rPr>
      <w:t>Medical Technology Center</w:t>
    </w:r>
  </w:p>
  <w:p w14:paraId="5C8765A3" w14:textId="77777777" w:rsidR="00C50801" w:rsidRPr="00362642" w:rsidRDefault="00C50801" w:rsidP="00C5080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00916A" w14:textId="77777777" w:rsidR="00C50801" w:rsidRPr="00362642" w:rsidRDefault="00C50801" w:rsidP="00C50801">
    <w:pPr>
      <w:tabs>
        <w:tab w:val="right" w:pos="9638"/>
      </w:tabs>
      <w:rPr>
        <w:color w:val="BFBFBF" w:themeColor="background1" w:themeShade="BF"/>
      </w:rPr>
    </w:pPr>
    <w:r w:rsidRPr="00362642">
      <w:rPr>
        <w:noProof/>
        <w:color w:val="BFBFBF" w:themeColor="background1" w:themeShade="BF"/>
        <w:lang w:eastAsia="de-CH"/>
      </w:rPr>
      <w:drawing>
        <wp:inline distT="0" distB="0" distL="0" distR="0" wp14:anchorId="3835A13B" wp14:editId="7C772773">
          <wp:extent cx="273600" cy="424800"/>
          <wp:effectExtent l="0" t="0" r="0" b="0"/>
          <wp:docPr id="11" name="Bild 18" descr="BFH_Logo_100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FH_Logo_100_RG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73600" cy="424800"/>
                  </a:xfrm>
                  <a:prstGeom prst="rect">
                    <a:avLst/>
                  </a:prstGeom>
                  <a:noFill/>
                  <a:ln>
                    <a:noFill/>
                  </a:ln>
                </pic:spPr>
              </pic:pic>
            </a:graphicData>
          </a:graphic>
        </wp:inline>
      </w:drawing>
    </w:r>
    <w:r>
      <w:rPr>
        <w:color w:val="BFBFBF" w:themeColor="background1" w:themeShade="BF"/>
      </w:rPr>
      <w:tab/>
    </w:r>
    <w:r w:rsidRPr="00362642">
      <w:rPr>
        <w:color w:val="BFBFBF" w:themeColor="background1" w:themeShade="BF"/>
      </w:rPr>
      <w:t xml:space="preserve">Berner Fachhochschule </w:t>
    </w:r>
    <w:r>
      <w:rPr>
        <w:color w:val="BFBFBF" w:themeColor="background1" w:themeShade="BF"/>
      </w:rPr>
      <w:t xml:space="preserve">– </w:t>
    </w:r>
    <w:r w:rsidRPr="00362642">
      <w:rPr>
        <w:color w:val="BFBFBF" w:themeColor="background1" w:themeShade="BF"/>
      </w:rPr>
      <w:t>Medical Technology Center</w:t>
    </w:r>
  </w:p>
  <w:p w14:paraId="2AD75C63" w14:textId="77777777" w:rsidR="00C50801" w:rsidRPr="00362642" w:rsidRDefault="00C50801" w:rsidP="00C50801">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E69AB" w14:textId="77777777" w:rsidR="00C50801" w:rsidRPr="00362642" w:rsidRDefault="00C50801" w:rsidP="00C50801">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29485" w14:textId="77777777" w:rsidR="00C50801" w:rsidRPr="00362642" w:rsidRDefault="00C50801" w:rsidP="00C5080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12B6C"/>
    <w:multiLevelType w:val="hybridMultilevel"/>
    <w:tmpl w:val="3580CA9C"/>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C847CFD"/>
    <w:multiLevelType w:val="hybridMultilevel"/>
    <w:tmpl w:val="86CCDE0A"/>
    <w:lvl w:ilvl="0" w:tplc="C144E86E">
      <w:start w:val="1"/>
      <w:numFmt w:val="decimal"/>
      <w:pStyle w:val="AufzhlungszeichenZah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3B72102"/>
    <w:multiLevelType w:val="hybridMultilevel"/>
    <w:tmpl w:val="6CE29B06"/>
    <w:lvl w:ilvl="0" w:tplc="AAB2EDF4">
      <w:start w:val="1"/>
      <w:numFmt w:val="bullet"/>
      <w:pStyle w:val="Aufzhlungszeichen"/>
      <w:lvlText w:val=""/>
      <w:lvlJc w:val="left"/>
      <w:pPr>
        <w:ind w:left="644"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6396DDB"/>
    <w:multiLevelType w:val="hybridMultilevel"/>
    <w:tmpl w:val="55786A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2D65E6F"/>
    <w:multiLevelType w:val="hybridMultilevel"/>
    <w:tmpl w:val="0FEA07F4"/>
    <w:lvl w:ilvl="0" w:tplc="08070001">
      <w:start w:val="1"/>
      <w:numFmt w:val="bullet"/>
      <w:lvlText w:val=""/>
      <w:lvlJc w:val="left"/>
      <w:pPr>
        <w:ind w:left="785" w:hanging="360"/>
      </w:pPr>
      <w:rPr>
        <w:rFonts w:ascii="Symbol" w:hAnsi="Symbol" w:hint="default"/>
      </w:rPr>
    </w:lvl>
    <w:lvl w:ilvl="1" w:tplc="08070003" w:tentative="1">
      <w:start w:val="1"/>
      <w:numFmt w:val="bullet"/>
      <w:lvlText w:val="o"/>
      <w:lvlJc w:val="left"/>
      <w:pPr>
        <w:ind w:left="1505" w:hanging="360"/>
      </w:pPr>
      <w:rPr>
        <w:rFonts w:ascii="Courier New" w:hAnsi="Courier New" w:cs="Courier New" w:hint="default"/>
      </w:rPr>
    </w:lvl>
    <w:lvl w:ilvl="2" w:tplc="08070005" w:tentative="1">
      <w:start w:val="1"/>
      <w:numFmt w:val="bullet"/>
      <w:lvlText w:val=""/>
      <w:lvlJc w:val="left"/>
      <w:pPr>
        <w:ind w:left="2225" w:hanging="360"/>
      </w:pPr>
      <w:rPr>
        <w:rFonts w:ascii="Wingdings" w:hAnsi="Wingdings" w:hint="default"/>
      </w:rPr>
    </w:lvl>
    <w:lvl w:ilvl="3" w:tplc="08070001" w:tentative="1">
      <w:start w:val="1"/>
      <w:numFmt w:val="bullet"/>
      <w:lvlText w:val=""/>
      <w:lvlJc w:val="left"/>
      <w:pPr>
        <w:ind w:left="2945" w:hanging="360"/>
      </w:pPr>
      <w:rPr>
        <w:rFonts w:ascii="Symbol" w:hAnsi="Symbol" w:hint="default"/>
      </w:rPr>
    </w:lvl>
    <w:lvl w:ilvl="4" w:tplc="08070003" w:tentative="1">
      <w:start w:val="1"/>
      <w:numFmt w:val="bullet"/>
      <w:lvlText w:val="o"/>
      <w:lvlJc w:val="left"/>
      <w:pPr>
        <w:ind w:left="3665" w:hanging="360"/>
      </w:pPr>
      <w:rPr>
        <w:rFonts w:ascii="Courier New" w:hAnsi="Courier New" w:cs="Courier New" w:hint="default"/>
      </w:rPr>
    </w:lvl>
    <w:lvl w:ilvl="5" w:tplc="08070005" w:tentative="1">
      <w:start w:val="1"/>
      <w:numFmt w:val="bullet"/>
      <w:lvlText w:val=""/>
      <w:lvlJc w:val="left"/>
      <w:pPr>
        <w:ind w:left="4385" w:hanging="360"/>
      </w:pPr>
      <w:rPr>
        <w:rFonts w:ascii="Wingdings" w:hAnsi="Wingdings" w:hint="default"/>
      </w:rPr>
    </w:lvl>
    <w:lvl w:ilvl="6" w:tplc="08070001" w:tentative="1">
      <w:start w:val="1"/>
      <w:numFmt w:val="bullet"/>
      <w:lvlText w:val=""/>
      <w:lvlJc w:val="left"/>
      <w:pPr>
        <w:ind w:left="5105" w:hanging="360"/>
      </w:pPr>
      <w:rPr>
        <w:rFonts w:ascii="Symbol" w:hAnsi="Symbol" w:hint="default"/>
      </w:rPr>
    </w:lvl>
    <w:lvl w:ilvl="7" w:tplc="08070003" w:tentative="1">
      <w:start w:val="1"/>
      <w:numFmt w:val="bullet"/>
      <w:lvlText w:val="o"/>
      <w:lvlJc w:val="left"/>
      <w:pPr>
        <w:ind w:left="5825" w:hanging="360"/>
      </w:pPr>
      <w:rPr>
        <w:rFonts w:ascii="Courier New" w:hAnsi="Courier New" w:cs="Courier New" w:hint="default"/>
      </w:rPr>
    </w:lvl>
    <w:lvl w:ilvl="8" w:tplc="08070005" w:tentative="1">
      <w:start w:val="1"/>
      <w:numFmt w:val="bullet"/>
      <w:lvlText w:val=""/>
      <w:lvlJc w:val="left"/>
      <w:pPr>
        <w:ind w:left="6545" w:hanging="360"/>
      </w:pPr>
      <w:rPr>
        <w:rFonts w:ascii="Wingdings" w:hAnsi="Wingdings" w:hint="default"/>
      </w:rPr>
    </w:lvl>
  </w:abstractNum>
  <w:abstractNum w:abstractNumId="5" w15:restartNumberingAfterBreak="0">
    <w:nsid w:val="667F614A"/>
    <w:multiLevelType w:val="hybridMultilevel"/>
    <w:tmpl w:val="447814BE"/>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EA72C65"/>
    <w:multiLevelType w:val="multilevel"/>
    <w:tmpl w:val="C0AE7BE6"/>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2269" w:firstLine="0"/>
      </w:pPr>
      <w:rPr>
        <w:rFonts w:hint="default"/>
      </w:rPr>
    </w:lvl>
    <w:lvl w:ilvl="2">
      <w:start w:val="1"/>
      <w:numFmt w:val="decimal"/>
      <w:pStyle w:val="berschrift3"/>
      <w:lvlText w:val="%1.%2.%3"/>
      <w:lvlJc w:val="left"/>
      <w:pPr>
        <w:ind w:left="0" w:firstLine="0"/>
      </w:pPr>
      <w:rPr>
        <w:rFonts w:hint="default"/>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decimal"/>
      <w:pStyle w:val="berschrift7"/>
      <w:lvlText w:val="%1.%2.%3.%4.%5.%6.%7"/>
      <w:lvlJc w:val="left"/>
      <w:pPr>
        <w:ind w:left="0" w:firstLine="0"/>
      </w:pPr>
      <w:rPr>
        <w:rFonts w:hint="default"/>
      </w:rPr>
    </w:lvl>
    <w:lvl w:ilvl="7">
      <w:start w:val="1"/>
      <w:numFmt w:val="decimal"/>
      <w:pStyle w:val="berschrift8"/>
      <w:lvlText w:val="%1.%2.%3.%4.%5.%6.%7.%8"/>
      <w:lvlJc w:val="left"/>
      <w:pPr>
        <w:ind w:left="0" w:firstLine="0"/>
      </w:pPr>
      <w:rPr>
        <w:rFonts w:hint="default"/>
      </w:rPr>
    </w:lvl>
    <w:lvl w:ilvl="8">
      <w:start w:val="1"/>
      <w:numFmt w:val="decimal"/>
      <w:pStyle w:val="berschrift9"/>
      <w:lvlText w:val="%1.%2.%3.%4.%5.%6.%7.%8.%9"/>
      <w:lvlJc w:val="left"/>
      <w:pPr>
        <w:ind w:left="0" w:firstLine="0"/>
      </w:pPr>
      <w:rPr>
        <w:rFonts w:hint="default"/>
      </w:rPr>
    </w:lvl>
  </w:abstractNum>
  <w:abstractNum w:abstractNumId="7" w15:restartNumberingAfterBreak="0">
    <w:nsid w:val="7EF8395E"/>
    <w:multiLevelType w:val="hybridMultilevel"/>
    <w:tmpl w:val="FF0620D6"/>
    <w:lvl w:ilvl="0" w:tplc="71F68D80">
      <w:start w:val="1"/>
      <w:numFmt w:val="upperLetter"/>
      <w:pStyle w:val="AufzhlungszeichenBuchstaben"/>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7F047EFD"/>
    <w:multiLevelType w:val="hybridMultilevel"/>
    <w:tmpl w:val="F35215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7"/>
  </w:num>
  <w:num w:numId="5">
    <w:abstractNumId w:val="3"/>
  </w:num>
  <w:num w:numId="6">
    <w:abstractNumId w:val="8"/>
  </w:num>
  <w:num w:numId="7">
    <w:abstractNumId w:val="4"/>
  </w:num>
  <w:num w:numId="8">
    <w:abstractNumId w:val="5"/>
  </w:num>
  <w:num w:numId="9">
    <w:abstractNumId w:val="0"/>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rjam">
    <w15:presenceInfo w15:providerId="None" w15:userId="Mirj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autoHyphenation/>
  <w:hyphenationZone w:val="35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447"/>
    <w:rsid w:val="000013DE"/>
    <w:rsid w:val="00006502"/>
    <w:rsid w:val="00006E0C"/>
    <w:rsid w:val="000070DC"/>
    <w:rsid w:val="00014617"/>
    <w:rsid w:val="0001480B"/>
    <w:rsid w:val="00014A20"/>
    <w:rsid w:val="000175E3"/>
    <w:rsid w:val="00024BC2"/>
    <w:rsid w:val="00026D73"/>
    <w:rsid w:val="00027C53"/>
    <w:rsid w:val="00031010"/>
    <w:rsid w:val="00032124"/>
    <w:rsid w:val="00034271"/>
    <w:rsid w:val="00040E4C"/>
    <w:rsid w:val="00041D07"/>
    <w:rsid w:val="000438D0"/>
    <w:rsid w:val="00046120"/>
    <w:rsid w:val="000536CA"/>
    <w:rsid w:val="0005392C"/>
    <w:rsid w:val="00053B56"/>
    <w:rsid w:val="0005400A"/>
    <w:rsid w:val="000648B1"/>
    <w:rsid w:val="000666DA"/>
    <w:rsid w:val="000666F6"/>
    <w:rsid w:val="00067166"/>
    <w:rsid w:val="000679C8"/>
    <w:rsid w:val="000679DF"/>
    <w:rsid w:val="000714B7"/>
    <w:rsid w:val="00081557"/>
    <w:rsid w:val="00082F91"/>
    <w:rsid w:val="00083E0F"/>
    <w:rsid w:val="00086C62"/>
    <w:rsid w:val="00090F58"/>
    <w:rsid w:val="00091405"/>
    <w:rsid w:val="0009150D"/>
    <w:rsid w:val="00092F53"/>
    <w:rsid w:val="00093A2F"/>
    <w:rsid w:val="00096D0F"/>
    <w:rsid w:val="0009783A"/>
    <w:rsid w:val="00097C42"/>
    <w:rsid w:val="000A0D84"/>
    <w:rsid w:val="000A2995"/>
    <w:rsid w:val="000A3E11"/>
    <w:rsid w:val="000A68C9"/>
    <w:rsid w:val="000B52D8"/>
    <w:rsid w:val="000B54DB"/>
    <w:rsid w:val="000C7684"/>
    <w:rsid w:val="000D17DE"/>
    <w:rsid w:val="000D2198"/>
    <w:rsid w:val="000D29A6"/>
    <w:rsid w:val="000D4563"/>
    <w:rsid w:val="000D4F88"/>
    <w:rsid w:val="000D6A2C"/>
    <w:rsid w:val="000D7325"/>
    <w:rsid w:val="000D76B4"/>
    <w:rsid w:val="000E0A31"/>
    <w:rsid w:val="000E10B8"/>
    <w:rsid w:val="000E277A"/>
    <w:rsid w:val="000E3325"/>
    <w:rsid w:val="000E4760"/>
    <w:rsid w:val="000E5268"/>
    <w:rsid w:val="000F3AFF"/>
    <w:rsid w:val="000F5B4E"/>
    <w:rsid w:val="000F5F0D"/>
    <w:rsid w:val="000F61AE"/>
    <w:rsid w:val="001030BA"/>
    <w:rsid w:val="001034B2"/>
    <w:rsid w:val="00111EA1"/>
    <w:rsid w:val="00111EE9"/>
    <w:rsid w:val="0011605D"/>
    <w:rsid w:val="00122B84"/>
    <w:rsid w:val="0012578D"/>
    <w:rsid w:val="00130663"/>
    <w:rsid w:val="00134077"/>
    <w:rsid w:val="00135B30"/>
    <w:rsid w:val="0014161D"/>
    <w:rsid w:val="00141FAA"/>
    <w:rsid w:val="00145B41"/>
    <w:rsid w:val="001558C2"/>
    <w:rsid w:val="00157353"/>
    <w:rsid w:val="0016138F"/>
    <w:rsid w:val="0016213C"/>
    <w:rsid w:val="00166207"/>
    <w:rsid w:val="00170652"/>
    <w:rsid w:val="00172D80"/>
    <w:rsid w:val="0017513C"/>
    <w:rsid w:val="001753E8"/>
    <w:rsid w:val="001756E0"/>
    <w:rsid w:val="001845A6"/>
    <w:rsid w:val="0018784D"/>
    <w:rsid w:val="001951ED"/>
    <w:rsid w:val="001972AB"/>
    <w:rsid w:val="001A13E4"/>
    <w:rsid w:val="001A31BC"/>
    <w:rsid w:val="001A39A3"/>
    <w:rsid w:val="001A418A"/>
    <w:rsid w:val="001A6CEA"/>
    <w:rsid w:val="001B224C"/>
    <w:rsid w:val="001B6376"/>
    <w:rsid w:val="001C349F"/>
    <w:rsid w:val="001D052C"/>
    <w:rsid w:val="001D0F4A"/>
    <w:rsid w:val="001D1D76"/>
    <w:rsid w:val="001E01C0"/>
    <w:rsid w:val="001E11C1"/>
    <w:rsid w:val="001E366B"/>
    <w:rsid w:val="001E44A5"/>
    <w:rsid w:val="001E788E"/>
    <w:rsid w:val="001F6B78"/>
    <w:rsid w:val="002015CD"/>
    <w:rsid w:val="0020343A"/>
    <w:rsid w:val="0020601A"/>
    <w:rsid w:val="00206BC0"/>
    <w:rsid w:val="00210B3A"/>
    <w:rsid w:val="00210C6A"/>
    <w:rsid w:val="00210F49"/>
    <w:rsid w:val="00211E0A"/>
    <w:rsid w:val="00217524"/>
    <w:rsid w:val="00220346"/>
    <w:rsid w:val="00220E1A"/>
    <w:rsid w:val="00224422"/>
    <w:rsid w:val="00224FBE"/>
    <w:rsid w:val="00230469"/>
    <w:rsid w:val="002309E0"/>
    <w:rsid w:val="00233713"/>
    <w:rsid w:val="00234163"/>
    <w:rsid w:val="00234A99"/>
    <w:rsid w:val="00235213"/>
    <w:rsid w:val="0023544D"/>
    <w:rsid w:val="00235662"/>
    <w:rsid w:val="00235D19"/>
    <w:rsid w:val="002362A7"/>
    <w:rsid w:val="00250A94"/>
    <w:rsid w:val="00253541"/>
    <w:rsid w:val="002541D4"/>
    <w:rsid w:val="00255E55"/>
    <w:rsid w:val="002604FE"/>
    <w:rsid w:val="00260851"/>
    <w:rsid w:val="002623B2"/>
    <w:rsid w:val="002635DF"/>
    <w:rsid w:val="00263DD2"/>
    <w:rsid w:val="00265BA9"/>
    <w:rsid w:val="0027082B"/>
    <w:rsid w:val="0027285F"/>
    <w:rsid w:val="0027687B"/>
    <w:rsid w:val="002805CE"/>
    <w:rsid w:val="00280970"/>
    <w:rsid w:val="002838E8"/>
    <w:rsid w:val="00286D11"/>
    <w:rsid w:val="00286DAB"/>
    <w:rsid w:val="00295634"/>
    <w:rsid w:val="00296B59"/>
    <w:rsid w:val="002970B7"/>
    <w:rsid w:val="002A0114"/>
    <w:rsid w:val="002A3432"/>
    <w:rsid w:val="002B1AF1"/>
    <w:rsid w:val="002B2649"/>
    <w:rsid w:val="002B391F"/>
    <w:rsid w:val="002B741D"/>
    <w:rsid w:val="002C56D9"/>
    <w:rsid w:val="002D02E1"/>
    <w:rsid w:val="002D15FD"/>
    <w:rsid w:val="002D1775"/>
    <w:rsid w:val="002D3187"/>
    <w:rsid w:val="002D4521"/>
    <w:rsid w:val="002D626C"/>
    <w:rsid w:val="002E18CC"/>
    <w:rsid w:val="002E71C1"/>
    <w:rsid w:val="002F2204"/>
    <w:rsid w:val="002F5050"/>
    <w:rsid w:val="002F5CB7"/>
    <w:rsid w:val="002F65A9"/>
    <w:rsid w:val="003021A2"/>
    <w:rsid w:val="003178A6"/>
    <w:rsid w:val="003204B6"/>
    <w:rsid w:val="00320B0F"/>
    <w:rsid w:val="003216C1"/>
    <w:rsid w:val="00323C7D"/>
    <w:rsid w:val="003254EF"/>
    <w:rsid w:val="00327530"/>
    <w:rsid w:val="003309B6"/>
    <w:rsid w:val="00331120"/>
    <w:rsid w:val="003313AE"/>
    <w:rsid w:val="00335398"/>
    <w:rsid w:val="00340A2E"/>
    <w:rsid w:val="00341634"/>
    <w:rsid w:val="00347F69"/>
    <w:rsid w:val="00362035"/>
    <w:rsid w:val="0036464A"/>
    <w:rsid w:val="00367B33"/>
    <w:rsid w:val="00370A85"/>
    <w:rsid w:val="00371CD9"/>
    <w:rsid w:val="00377049"/>
    <w:rsid w:val="00377883"/>
    <w:rsid w:val="00380FE6"/>
    <w:rsid w:val="00381998"/>
    <w:rsid w:val="00383415"/>
    <w:rsid w:val="00384900"/>
    <w:rsid w:val="0038524E"/>
    <w:rsid w:val="00387D80"/>
    <w:rsid w:val="00391297"/>
    <w:rsid w:val="003A059B"/>
    <w:rsid w:val="003A0821"/>
    <w:rsid w:val="003A0E65"/>
    <w:rsid w:val="003A5915"/>
    <w:rsid w:val="003A7FB6"/>
    <w:rsid w:val="003B050E"/>
    <w:rsid w:val="003B1A3A"/>
    <w:rsid w:val="003B40BF"/>
    <w:rsid w:val="003B526E"/>
    <w:rsid w:val="003B5364"/>
    <w:rsid w:val="003D23A8"/>
    <w:rsid w:val="003D2540"/>
    <w:rsid w:val="003E6D95"/>
    <w:rsid w:val="003F6AA3"/>
    <w:rsid w:val="003F74EB"/>
    <w:rsid w:val="004007CE"/>
    <w:rsid w:val="00400915"/>
    <w:rsid w:val="00401A00"/>
    <w:rsid w:val="00401CC6"/>
    <w:rsid w:val="00402F73"/>
    <w:rsid w:val="00404164"/>
    <w:rsid w:val="00407031"/>
    <w:rsid w:val="00410E93"/>
    <w:rsid w:val="0041255A"/>
    <w:rsid w:val="00417A2F"/>
    <w:rsid w:val="004214B7"/>
    <w:rsid w:val="00423F2C"/>
    <w:rsid w:val="0042528A"/>
    <w:rsid w:val="004343D3"/>
    <w:rsid w:val="00434FAE"/>
    <w:rsid w:val="00435B8B"/>
    <w:rsid w:val="0043692B"/>
    <w:rsid w:val="00436997"/>
    <w:rsid w:val="00466C58"/>
    <w:rsid w:val="00466F53"/>
    <w:rsid w:val="00473567"/>
    <w:rsid w:val="0048122C"/>
    <w:rsid w:val="00483A43"/>
    <w:rsid w:val="004860FC"/>
    <w:rsid w:val="00486868"/>
    <w:rsid w:val="00487519"/>
    <w:rsid w:val="0049062F"/>
    <w:rsid w:val="004958B5"/>
    <w:rsid w:val="00497556"/>
    <w:rsid w:val="0049756D"/>
    <w:rsid w:val="004A013E"/>
    <w:rsid w:val="004A0D8D"/>
    <w:rsid w:val="004A1C2E"/>
    <w:rsid w:val="004A6BC9"/>
    <w:rsid w:val="004B1F8F"/>
    <w:rsid w:val="004B296F"/>
    <w:rsid w:val="004B2B17"/>
    <w:rsid w:val="004B671A"/>
    <w:rsid w:val="004B7DF9"/>
    <w:rsid w:val="004C02F2"/>
    <w:rsid w:val="004C2839"/>
    <w:rsid w:val="004C35D5"/>
    <w:rsid w:val="004C79D0"/>
    <w:rsid w:val="004D144A"/>
    <w:rsid w:val="004D20D6"/>
    <w:rsid w:val="004D2FC5"/>
    <w:rsid w:val="004D3664"/>
    <w:rsid w:val="004E3BC5"/>
    <w:rsid w:val="004E42E3"/>
    <w:rsid w:val="004E52DE"/>
    <w:rsid w:val="004E5959"/>
    <w:rsid w:val="004E5B7B"/>
    <w:rsid w:val="004E6D07"/>
    <w:rsid w:val="004F012C"/>
    <w:rsid w:val="004F18C1"/>
    <w:rsid w:val="00500471"/>
    <w:rsid w:val="00506B0B"/>
    <w:rsid w:val="00507292"/>
    <w:rsid w:val="005073E8"/>
    <w:rsid w:val="0050794F"/>
    <w:rsid w:val="00512544"/>
    <w:rsid w:val="00512632"/>
    <w:rsid w:val="00512C42"/>
    <w:rsid w:val="005150DA"/>
    <w:rsid w:val="00516478"/>
    <w:rsid w:val="00516AD3"/>
    <w:rsid w:val="00523A9A"/>
    <w:rsid w:val="00523CEE"/>
    <w:rsid w:val="00524579"/>
    <w:rsid w:val="00525350"/>
    <w:rsid w:val="005261E9"/>
    <w:rsid w:val="005276C4"/>
    <w:rsid w:val="00527B7B"/>
    <w:rsid w:val="00531F7F"/>
    <w:rsid w:val="00532106"/>
    <w:rsid w:val="00533AC4"/>
    <w:rsid w:val="005347E7"/>
    <w:rsid w:val="005359F8"/>
    <w:rsid w:val="005374B0"/>
    <w:rsid w:val="0053759E"/>
    <w:rsid w:val="00552255"/>
    <w:rsid w:val="005527E1"/>
    <w:rsid w:val="0055324F"/>
    <w:rsid w:val="005553FE"/>
    <w:rsid w:val="00562479"/>
    <w:rsid w:val="005636D8"/>
    <w:rsid w:val="0056682C"/>
    <w:rsid w:val="00566A5A"/>
    <w:rsid w:val="00571DA8"/>
    <w:rsid w:val="00572D6D"/>
    <w:rsid w:val="00573DEE"/>
    <w:rsid w:val="00581FCB"/>
    <w:rsid w:val="00585AC8"/>
    <w:rsid w:val="00587809"/>
    <w:rsid w:val="00587CF5"/>
    <w:rsid w:val="005908AA"/>
    <w:rsid w:val="0059380D"/>
    <w:rsid w:val="0059395E"/>
    <w:rsid w:val="00594C8A"/>
    <w:rsid w:val="005957F1"/>
    <w:rsid w:val="00595C2E"/>
    <w:rsid w:val="005A03F5"/>
    <w:rsid w:val="005A3B6C"/>
    <w:rsid w:val="005B0856"/>
    <w:rsid w:val="005B4E45"/>
    <w:rsid w:val="005D5FBE"/>
    <w:rsid w:val="005E1BB1"/>
    <w:rsid w:val="005E1CAC"/>
    <w:rsid w:val="005E48D2"/>
    <w:rsid w:val="005E500E"/>
    <w:rsid w:val="005E5470"/>
    <w:rsid w:val="005E56FA"/>
    <w:rsid w:val="005F129A"/>
    <w:rsid w:val="005F22B7"/>
    <w:rsid w:val="005F4ED7"/>
    <w:rsid w:val="00603312"/>
    <w:rsid w:val="00604338"/>
    <w:rsid w:val="0060500F"/>
    <w:rsid w:val="0060625D"/>
    <w:rsid w:val="00606BE0"/>
    <w:rsid w:val="00606EAB"/>
    <w:rsid w:val="0061001C"/>
    <w:rsid w:val="00611738"/>
    <w:rsid w:val="00623DF1"/>
    <w:rsid w:val="00624A23"/>
    <w:rsid w:val="00625BC8"/>
    <w:rsid w:val="00630264"/>
    <w:rsid w:val="006305D5"/>
    <w:rsid w:val="006322B5"/>
    <w:rsid w:val="00634A12"/>
    <w:rsid w:val="00635144"/>
    <w:rsid w:val="00642756"/>
    <w:rsid w:val="0064566C"/>
    <w:rsid w:val="00647901"/>
    <w:rsid w:val="00647A02"/>
    <w:rsid w:val="00651FFD"/>
    <w:rsid w:val="00652D49"/>
    <w:rsid w:val="00654EC0"/>
    <w:rsid w:val="006554A2"/>
    <w:rsid w:val="006557A2"/>
    <w:rsid w:val="00655B2F"/>
    <w:rsid w:val="00660DF5"/>
    <w:rsid w:val="006613DA"/>
    <w:rsid w:val="00664A16"/>
    <w:rsid w:val="00670C90"/>
    <w:rsid w:val="006736FB"/>
    <w:rsid w:val="006742BB"/>
    <w:rsid w:val="00677558"/>
    <w:rsid w:val="006817CC"/>
    <w:rsid w:val="0068238A"/>
    <w:rsid w:val="006859BD"/>
    <w:rsid w:val="006876B7"/>
    <w:rsid w:val="00691469"/>
    <w:rsid w:val="0069254D"/>
    <w:rsid w:val="0069672C"/>
    <w:rsid w:val="006976B9"/>
    <w:rsid w:val="006A0A9A"/>
    <w:rsid w:val="006A0F21"/>
    <w:rsid w:val="006A11A1"/>
    <w:rsid w:val="006A20A6"/>
    <w:rsid w:val="006A4063"/>
    <w:rsid w:val="006A5698"/>
    <w:rsid w:val="006B1023"/>
    <w:rsid w:val="006B2277"/>
    <w:rsid w:val="006B23EE"/>
    <w:rsid w:val="006B4D76"/>
    <w:rsid w:val="006C0472"/>
    <w:rsid w:val="006C1120"/>
    <w:rsid w:val="006C2477"/>
    <w:rsid w:val="006C2613"/>
    <w:rsid w:val="006C57D9"/>
    <w:rsid w:val="006D0318"/>
    <w:rsid w:val="006D0386"/>
    <w:rsid w:val="006D1CA1"/>
    <w:rsid w:val="006D7F33"/>
    <w:rsid w:val="006E1F07"/>
    <w:rsid w:val="006E27AB"/>
    <w:rsid w:val="006E7635"/>
    <w:rsid w:val="006F3EAF"/>
    <w:rsid w:val="006F6925"/>
    <w:rsid w:val="006F6E2B"/>
    <w:rsid w:val="006F6FFE"/>
    <w:rsid w:val="00701B9D"/>
    <w:rsid w:val="00707F7C"/>
    <w:rsid w:val="007105BC"/>
    <w:rsid w:val="00710AA7"/>
    <w:rsid w:val="00712100"/>
    <w:rsid w:val="00716F46"/>
    <w:rsid w:val="00717EEC"/>
    <w:rsid w:val="00720E59"/>
    <w:rsid w:val="00723815"/>
    <w:rsid w:val="00725798"/>
    <w:rsid w:val="00731AB7"/>
    <w:rsid w:val="00734DA0"/>
    <w:rsid w:val="00747544"/>
    <w:rsid w:val="00754401"/>
    <w:rsid w:val="00756746"/>
    <w:rsid w:val="00757332"/>
    <w:rsid w:val="00764227"/>
    <w:rsid w:val="00766745"/>
    <w:rsid w:val="00775C31"/>
    <w:rsid w:val="00776AE2"/>
    <w:rsid w:val="00780FC6"/>
    <w:rsid w:val="00783E51"/>
    <w:rsid w:val="00786E3A"/>
    <w:rsid w:val="007918FA"/>
    <w:rsid w:val="007950AF"/>
    <w:rsid w:val="007978A4"/>
    <w:rsid w:val="007A4DD7"/>
    <w:rsid w:val="007A5C77"/>
    <w:rsid w:val="007A7E73"/>
    <w:rsid w:val="007B16B8"/>
    <w:rsid w:val="007B2FD2"/>
    <w:rsid w:val="007B6E00"/>
    <w:rsid w:val="007C2015"/>
    <w:rsid w:val="007C489E"/>
    <w:rsid w:val="007C689C"/>
    <w:rsid w:val="007D26D9"/>
    <w:rsid w:val="007D2F58"/>
    <w:rsid w:val="007E237F"/>
    <w:rsid w:val="007E3241"/>
    <w:rsid w:val="007F02B0"/>
    <w:rsid w:val="007F0C2E"/>
    <w:rsid w:val="007F227D"/>
    <w:rsid w:val="007F2D07"/>
    <w:rsid w:val="007F36EA"/>
    <w:rsid w:val="007F3ED4"/>
    <w:rsid w:val="007F6279"/>
    <w:rsid w:val="007F6B99"/>
    <w:rsid w:val="00806E40"/>
    <w:rsid w:val="00807162"/>
    <w:rsid w:val="008124A9"/>
    <w:rsid w:val="00812DBE"/>
    <w:rsid w:val="00816193"/>
    <w:rsid w:val="00817AB0"/>
    <w:rsid w:val="00824B1F"/>
    <w:rsid w:val="00825823"/>
    <w:rsid w:val="00825D31"/>
    <w:rsid w:val="00827D12"/>
    <w:rsid w:val="0083277C"/>
    <w:rsid w:val="00837858"/>
    <w:rsid w:val="00840154"/>
    <w:rsid w:val="00840E9F"/>
    <w:rsid w:val="008425BA"/>
    <w:rsid w:val="00843084"/>
    <w:rsid w:val="0084343E"/>
    <w:rsid w:val="008466B3"/>
    <w:rsid w:val="00847421"/>
    <w:rsid w:val="008607B7"/>
    <w:rsid w:val="00860B68"/>
    <w:rsid w:val="0086337F"/>
    <w:rsid w:val="00870832"/>
    <w:rsid w:val="00872DD6"/>
    <w:rsid w:val="00880990"/>
    <w:rsid w:val="00891318"/>
    <w:rsid w:val="00893453"/>
    <w:rsid w:val="008A4BBF"/>
    <w:rsid w:val="008B0BEA"/>
    <w:rsid w:val="008B59D8"/>
    <w:rsid w:val="008C1BC5"/>
    <w:rsid w:val="008C52FF"/>
    <w:rsid w:val="008C551F"/>
    <w:rsid w:val="008D29B3"/>
    <w:rsid w:val="008D50E1"/>
    <w:rsid w:val="008D7D05"/>
    <w:rsid w:val="008E526A"/>
    <w:rsid w:val="008F067A"/>
    <w:rsid w:val="008F53F5"/>
    <w:rsid w:val="008F5A30"/>
    <w:rsid w:val="009014EC"/>
    <w:rsid w:val="00911435"/>
    <w:rsid w:val="00911C50"/>
    <w:rsid w:val="009127CA"/>
    <w:rsid w:val="00914916"/>
    <w:rsid w:val="0091593A"/>
    <w:rsid w:val="009176A1"/>
    <w:rsid w:val="009205DE"/>
    <w:rsid w:val="00924651"/>
    <w:rsid w:val="009307F7"/>
    <w:rsid w:val="00932577"/>
    <w:rsid w:val="00933140"/>
    <w:rsid w:val="0093549B"/>
    <w:rsid w:val="009372B7"/>
    <w:rsid w:val="00937406"/>
    <w:rsid w:val="009376B1"/>
    <w:rsid w:val="00942460"/>
    <w:rsid w:val="00942F41"/>
    <w:rsid w:val="00943F17"/>
    <w:rsid w:val="00944500"/>
    <w:rsid w:val="00944D3A"/>
    <w:rsid w:val="00945251"/>
    <w:rsid w:val="00945313"/>
    <w:rsid w:val="0094577A"/>
    <w:rsid w:val="0095023C"/>
    <w:rsid w:val="009503E2"/>
    <w:rsid w:val="00956671"/>
    <w:rsid w:val="00961F5A"/>
    <w:rsid w:val="009637E0"/>
    <w:rsid w:val="00970B8A"/>
    <w:rsid w:val="00970BFF"/>
    <w:rsid w:val="009735BF"/>
    <w:rsid w:val="00974BA5"/>
    <w:rsid w:val="00975FB7"/>
    <w:rsid w:val="00977863"/>
    <w:rsid w:val="0098243D"/>
    <w:rsid w:val="0098749F"/>
    <w:rsid w:val="00991863"/>
    <w:rsid w:val="00993091"/>
    <w:rsid w:val="00994093"/>
    <w:rsid w:val="00994147"/>
    <w:rsid w:val="009942ED"/>
    <w:rsid w:val="00995882"/>
    <w:rsid w:val="009960BB"/>
    <w:rsid w:val="009965C6"/>
    <w:rsid w:val="009A4CAC"/>
    <w:rsid w:val="009A6E85"/>
    <w:rsid w:val="009B06EE"/>
    <w:rsid w:val="009B228F"/>
    <w:rsid w:val="009B5390"/>
    <w:rsid w:val="009B543B"/>
    <w:rsid w:val="009B66BA"/>
    <w:rsid w:val="009B7418"/>
    <w:rsid w:val="009B789C"/>
    <w:rsid w:val="009C291E"/>
    <w:rsid w:val="009C68CE"/>
    <w:rsid w:val="009C7B6C"/>
    <w:rsid w:val="009D0DE3"/>
    <w:rsid w:val="009D3718"/>
    <w:rsid w:val="009D3AFF"/>
    <w:rsid w:val="009D3C9B"/>
    <w:rsid w:val="009D451A"/>
    <w:rsid w:val="009E2585"/>
    <w:rsid w:val="009E3A64"/>
    <w:rsid w:val="009E408C"/>
    <w:rsid w:val="009E5125"/>
    <w:rsid w:val="009F2132"/>
    <w:rsid w:val="009F30FD"/>
    <w:rsid w:val="00A01DB6"/>
    <w:rsid w:val="00A029C8"/>
    <w:rsid w:val="00A04C63"/>
    <w:rsid w:val="00A05E92"/>
    <w:rsid w:val="00A11F13"/>
    <w:rsid w:val="00A12DCC"/>
    <w:rsid w:val="00A15BDA"/>
    <w:rsid w:val="00A20C25"/>
    <w:rsid w:val="00A22354"/>
    <w:rsid w:val="00A30CDF"/>
    <w:rsid w:val="00A31E97"/>
    <w:rsid w:val="00A354CD"/>
    <w:rsid w:val="00A35B65"/>
    <w:rsid w:val="00A36215"/>
    <w:rsid w:val="00A425BB"/>
    <w:rsid w:val="00A534ED"/>
    <w:rsid w:val="00A64A47"/>
    <w:rsid w:val="00A6681F"/>
    <w:rsid w:val="00A6710B"/>
    <w:rsid w:val="00A74E00"/>
    <w:rsid w:val="00A80F33"/>
    <w:rsid w:val="00A84BF6"/>
    <w:rsid w:val="00A90326"/>
    <w:rsid w:val="00A91A10"/>
    <w:rsid w:val="00A92381"/>
    <w:rsid w:val="00A94BEB"/>
    <w:rsid w:val="00A958BC"/>
    <w:rsid w:val="00AA14D6"/>
    <w:rsid w:val="00AA2AA5"/>
    <w:rsid w:val="00AA3A6A"/>
    <w:rsid w:val="00AA4D93"/>
    <w:rsid w:val="00AA6880"/>
    <w:rsid w:val="00AB0447"/>
    <w:rsid w:val="00AB0841"/>
    <w:rsid w:val="00AB097A"/>
    <w:rsid w:val="00AB2135"/>
    <w:rsid w:val="00AB4472"/>
    <w:rsid w:val="00AB72EB"/>
    <w:rsid w:val="00AC1F4D"/>
    <w:rsid w:val="00AC47AF"/>
    <w:rsid w:val="00AD21E1"/>
    <w:rsid w:val="00AD331A"/>
    <w:rsid w:val="00AD620D"/>
    <w:rsid w:val="00AE0124"/>
    <w:rsid w:val="00AE3774"/>
    <w:rsid w:val="00AE45BC"/>
    <w:rsid w:val="00AE60C0"/>
    <w:rsid w:val="00AE7BDE"/>
    <w:rsid w:val="00AF0D61"/>
    <w:rsid w:val="00AF78F2"/>
    <w:rsid w:val="00B004C3"/>
    <w:rsid w:val="00B00760"/>
    <w:rsid w:val="00B02E73"/>
    <w:rsid w:val="00B103E8"/>
    <w:rsid w:val="00B128A9"/>
    <w:rsid w:val="00B206F8"/>
    <w:rsid w:val="00B20C85"/>
    <w:rsid w:val="00B21FCB"/>
    <w:rsid w:val="00B2348E"/>
    <w:rsid w:val="00B23CAF"/>
    <w:rsid w:val="00B25A59"/>
    <w:rsid w:val="00B26158"/>
    <w:rsid w:val="00B356A4"/>
    <w:rsid w:val="00B37805"/>
    <w:rsid w:val="00B40B34"/>
    <w:rsid w:val="00B41A36"/>
    <w:rsid w:val="00B51C95"/>
    <w:rsid w:val="00B570C5"/>
    <w:rsid w:val="00B6777A"/>
    <w:rsid w:val="00B7667E"/>
    <w:rsid w:val="00B802C8"/>
    <w:rsid w:val="00B84137"/>
    <w:rsid w:val="00B84BD3"/>
    <w:rsid w:val="00B8512B"/>
    <w:rsid w:val="00B85325"/>
    <w:rsid w:val="00B91EC6"/>
    <w:rsid w:val="00B9544D"/>
    <w:rsid w:val="00B95CFD"/>
    <w:rsid w:val="00BA296D"/>
    <w:rsid w:val="00BA346C"/>
    <w:rsid w:val="00BA3B07"/>
    <w:rsid w:val="00BC1464"/>
    <w:rsid w:val="00BC295C"/>
    <w:rsid w:val="00BC5794"/>
    <w:rsid w:val="00BC57D6"/>
    <w:rsid w:val="00BC723A"/>
    <w:rsid w:val="00BD054B"/>
    <w:rsid w:val="00BD695F"/>
    <w:rsid w:val="00BE1D98"/>
    <w:rsid w:val="00BE1FC4"/>
    <w:rsid w:val="00BE35D5"/>
    <w:rsid w:val="00BF02DC"/>
    <w:rsid w:val="00BF1383"/>
    <w:rsid w:val="00BF2C62"/>
    <w:rsid w:val="00BF49C9"/>
    <w:rsid w:val="00BF6F16"/>
    <w:rsid w:val="00C04FE7"/>
    <w:rsid w:val="00C10510"/>
    <w:rsid w:val="00C267F1"/>
    <w:rsid w:val="00C312CC"/>
    <w:rsid w:val="00C32BDC"/>
    <w:rsid w:val="00C33F7C"/>
    <w:rsid w:val="00C367EB"/>
    <w:rsid w:val="00C40C24"/>
    <w:rsid w:val="00C472C2"/>
    <w:rsid w:val="00C475F3"/>
    <w:rsid w:val="00C50801"/>
    <w:rsid w:val="00C60F1A"/>
    <w:rsid w:val="00C61A93"/>
    <w:rsid w:val="00C622A0"/>
    <w:rsid w:val="00C64152"/>
    <w:rsid w:val="00C6663C"/>
    <w:rsid w:val="00C744B7"/>
    <w:rsid w:val="00C7544D"/>
    <w:rsid w:val="00C7658A"/>
    <w:rsid w:val="00C7775C"/>
    <w:rsid w:val="00C77D6B"/>
    <w:rsid w:val="00C82447"/>
    <w:rsid w:val="00C85701"/>
    <w:rsid w:val="00C85920"/>
    <w:rsid w:val="00C87196"/>
    <w:rsid w:val="00C8778B"/>
    <w:rsid w:val="00C92D39"/>
    <w:rsid w:val="00C9389E"/>
    <w:rsid w:val="00C93B22"/>
    <w:rsid w:val="00C9615C"/>
    <w:rsid w:val="00C97915"/>
    <w:rsid w:val="00CA1F79"/>
    <w:rsid w:val="00CA2F7E"/>
    <w:rsid w:val="00CA4E44"/>
    <w:rsid w:val="00CA7A9C"/>
    <w:rsid w:val="00CB14BE"/>
    <w:rsid w:val="00CB2B1C"/>
    <w:rsid w:val="00CC064E"/>
    <w:rsid w:val="00CC2F5E"/>
    <w:rsid w:val="00CC3213"/>
    <w:rsid w:val="00CC4B81"/>
    <w:rsid w:val="00CD014A"/>
    <w:rsid w:val="00CD1411"/>
    <w:rsid w:val="00CD24B4"/>
    <w:rsid w:val="00CD2B14"/>
    <w:rsid w:val="00CD2B6C"/>
    <w:rsid w:val="00CD607B"/>
    <w:rsid w:val="00CE1680"/>
    <w:rsid w:val="00CE38FC"/>
    <w:rsid w:val="00CE4C76"/>
    <w:rsid w:val="00CE71EC"/>
    <w:rsid w:val="00CF3019"/>
    <w:rsid w:val="00CF3DE8"/>
    <w:rsid w:val="00CF4100"/>
    <w:rsid w:val="00CF67DE"/>
    <w:rsid w:val="00CF69C6"/>
    <w:rsid w:val="00CF7D6C"/>
    <w:rsid w:val="00D02E04"/>
    <w:rsid w:val="00D034CA"/>
    <w:rsid w:val="00D16CDE"/>
    <w:rsid w:val="00D22A28"/>
    <w:rsid w:val="00D242FD"/>
    <w:rsid w:val="00D36065"/>
    <w:rsid w:val="00D40F45"/>
    <w:rsid w:val="00D4116D"/>
    <w:rsid w:val="00D44872"/>
    <w:rsid w:val="00D455F4"/>
    <w:rsid w:val="00D46574"/>
    <w:rsid w:val="00D5239C"/>
    <w:rsid w:val="00D54D9F"/>
    <w:rsid w:val="00D568DF"/>
    <w:rsid w:val="00D63A29"/>
    <w:rsid w:val="00D66A38"/>
    <w:rsid w:val="00D70380"/>
    <w:rsid w:val="00D70AA7"/>
    <w:rsid w:val="00D7276A"/>
    <w:rsid w:val="00D72F71"/>
    <w:rsid w:val="00D757F6"/>
    <w:rsid w:val="00D801A9"/>
    <w:rsid w:val="00D80748"/>
    <w:rsid w:val="00D842D8"/>
    <w:rsid w:val="00D874CE"/>
    <w:rsid w:val="00D879AE"/>
    <w:rsid w:val="00D94058"/>
    <w:rsid w:val="00D960B8"/>
    <w:rsid w:val="00D96FFB"/>
    <w:rsid w:val="00D979D5"/>
    <w:rsid w:val="00D979E0"/>
    <w:rsid w:val="00DA4BC7"/>
    <w:rsid w:val="00DA5EEA"/>
    <w:rsid w:val="00DB0417"/>
    <w:rsid w:val="00DB294A"/>
    <w:rsid w:val="00DB323C"/>
    <w:rsid w:val="00DB5327"/>
    <w:rsid w:val="00DC4A1F"/>
    <w:rsid w:val="00DC4C66"/>
    <w:rsid w:val="00DC5E8C"/>
    <w:rsid w:val="00DC7A48"/>
    <w:rsid w:val="00DD15AA"/>
    <w:rsid w:val="00DD1D26"/>
    <w:rsid w:val="00DE7279"/>
    <w:rsid w:val="00DE7AA1"/>
    <w:rsid w:val="00DF3FFC"/>
    <w:rsid w:val="00DF6DA4"/>
    <w:rsid w:val="00DF6FC4"/>
    <w:rsid w:val="00E00128"/>
    <w:rsid w:val="00E005EB"/>
    <w:rsid w:val="00E030A1"/>
    <w:rsid w:val="00E05EDB"/>
    <w:rsid w:val="00E06D3A"/>
    <w:rsid w:val="00E06F90"/>
    <w:rsid w:val="00E129F8"/>
    <w:rsid w:val="00E138A5"/>
    <w:rsid w:val="00E15C35"/>
    <w:rsid w:val="00E20C17"/>
    <w:rsid w:val="00E21346"/>
    <w:rsid w:val="00E22ACD"/>
    <w:rsid w:val="00E268A3"/>
    <w:rsid w:val="00E30ED5"/>
    <w:rsid w:val="00E31C49"/>
    <w:rsid w:val="00E324F1"/>
    <w:rsid w:val="00E37E85"/>
    <w:rsid w:val="00E408A5"/>
    <w:rsid w:val="00E45B55"/>
    <w:rsid w:val="00E53086"/>
    <w:rsid w:val="00E5424C"/>
    <w:rsid w:val="00E6019C"/>
    <w:rsid w:val="00E60B4B"/>
    <w:rsid w:val="00E63B73"/>
    <w:rsid w:val="00E65233"/>
    <w:rsid w:val="00E6702F"/>
    <w:rsid w:val="00E67B47"/>
    <w:rsid w:val="00E72B55"/>
    <w:rsid w:val="00E74008"/>
    <w:rsid w:val="00E76889"/>
    <w:rsid w:val="00E8630D"/>
    <w:rsid w:val="00E91993"/>
    <w:rsid w:val="00E928A3"/>
    <w:rsid w:val="00E95EBB"/>
    <w:rsid w:val="00EA1710"/>
    <w:rsid w:val="00EA4F06"/>
    <w:rsid w:val="00EA5A6C"/>
    <w:rsid w:val="00EA5F86"/>
    <w:rsid w:val="00EA78C5"/>
    <w:rsid w:val="00EB13F8"/>
    <w:rsid w:val="00EB156B"/>
    <w:rsid w:val="00EB4320"/>
    <w:rsid w:val="00EC0108"/>
    <w:rsid w:val="00EC1E3D"/>
    <w:rsid w:val="00EC2B92"/>
    <w:rsid w:val="00EC34AD"/>
    <w:rsid w:val="00EC35CA"/>
    <w:rsid w:val="00EC6BEC"/>
    <w:rsid w:val="00ED0CE7"/>
    <w:rsid w:val="00ED2374"/>
    <w:rsid w:val="00ED45E8"/>
    <w:rsid w:val="00ED4A9B"/>
    <w:rsid w:val="00EE4E0D"/>
    <w:rsid w:val="00EF0AF8"/>
    <w:rsid w:val="00F01A94"/>
    <w:rsid w:val="00F07A9B"/>
    <w:rsid w:val="00F11635"/>
    <w:rsid w:val="00F1400D"/>
    <w:rsid w:val="00F21206"/>
    <w:rsid w:val="00F235DA"/>
    <w:rsid w:val="00F30A40"/>
    <w:rsid w:val="00F33C41"/>
    <w:rsid w:val="00F35226"/>
    <w:rsid w:val="00F40ECA"/>
    <w:rsid w:val="00F42F24"/>
    <w:rsid w:val="00F43D76"/>
    <w:rsid w:val="00F462AE"/>
    <w:rsid w:val="00F528E5"/>
    <w:rsid w:val="00F530C7"/>
    <w:rsid w:val="00F553F2"/>
    <w:rsid w:val="00F562F8"/>
    <w:rsid w:val="00F57C1C"/>
    <w:rsid w:val="00F57D42"/>
    <w:rsid w:val="00F61109"/>
    <w:rsid w:val="00F62237"/>
    <w:rsid w:val="00F62661"/>
    <w:rsid w:val="00F64384"/>
    <w:rsid w:val="00F71BC0"/>
    <w:rsid w:val="00F72D5C"/>
    <w:rsid w:val="00F777CC"/>
    <w:rsid w:val="00F81833"/>
    <w:rsid w:val="00F860CD"/>
    <w:rsid w:val="00F8776E"/>
    <w:rsid w:val="00F90668"/>
    <w:rsid w:val="00F91600"/>
    <w:rsid w:val="00F93DA8"/>
    <w:rsid w:val="00FA5558"/>
    <w:rsid w:val="00FB1182"/>
    <w:rsid w:val="00FB2E33"/>
    <w:rsid w:val="00FB378B"/>
    <w:rsid w:val="00FB42DD"/>
    <w:rsid w:val="00FB5409"/>
    <w:rsid w:val="00FB784B"/>
    <w:rsid w:val="00FC1FF1"/>
    <w:rsid w:val="00FC4D3A"/>
    <w:rsid w:val="00FC5E22"/>
    <w:rsid w:val="00FD6CDE"/>
    <w:rsid w:val="00FE1A25"/>
    <w:rsid w:val="00FE424C"/>
    <w:rsid w:val="00FF1C9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C3EBDC"/>
  <w15:docId w15:val="{5A036C63-ACD5-4DCF-A68B-0DE5FFBB6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qFormat="1"/>
    <w:lsdException w:name="index 2" w:semiHidden="1" w:uiPriority="99"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qFormat="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qFormat="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554A2"/>
    <w:pPr>
      <w:tabs>
        <w:tab w:val="left" w:pos="482"/>
      </w:tabs>
      <w:spacing w:before="60" w:after="60"/>
    </w:pPr>
    <w:rPr>
      <w:rFonts w:ascii="Lucida Sans" w:hAnsi="Lucida Sans"/>
      <w:kern w:val="16"/>
      <w:sz w:val="22"/>
      <w:lang w:eastAsia="de-DE"/>
    </w:rPr>
  </w:style>
  <w:style w:type="paragraph" w:styleId="berschrift1">
    <w:name w:val="heading 1"/>
    <w:basedOn w:val="Standard"/>
    <w:next w:val="Standard"/>
    <w:link w:val="berschrift1Zchn"/>
    <w:uiPriority w:val="9"/>
    <w:qFormat/>
    <w:rsid w:val="002F65A9"/>
    <w:pPr>
      <w:keepNext/>
      <w:keepLines/>
      <w:numPr>
        <w:numId w:val="2"/>
      </w:numPr>
      <w:pBdr>
        <w:bottom w:val="single" w:sz="18" w:space="1" w:color="0066CC"/>
      </w:pBdr>
      <w:shd w:val="clear" w:color="00FF00" w:fill="auto"/>
      <w:tabs>
        <w:tab w:val="clear" w:pos="482"/>
        <w:tab w:val="left" w:pos="1134"/>
      </w:tabs>
      <w:suppressAutoHyphens/>
      <w:spacing w:before="600" w:after="220"/>
      <w:ind w:left="1134" w:hanging="1134"/>
      <w:outlineLvl w:val="0"/>
    </w:pPr>
    <w:rPr>
      <w:b/>
      <w:i/>
      <w:smallCaps/>
      <w:color w:val="0066CC"/>
      <w:sz w:val="40"/>
      <w:szCs w:val="40"/>
    </w:rPr>
  </w:style>
  <w:style w:type="paragraph" w:styleId="berschrift2">
    <w:name w:val="heading 2"/>
    <w:basedOn w:val="Standard"/>
    <w:next w:val="Standard"/>
    <w:link w:val="berschrift2Zchn"/>
    <w:qFormat/>
    <w:rsid w:val="0027285F"/>
    <w:pPr>
      <w:keepNext/>
      <w:keepLines/>
      <w:numPr>
        <w:ilvl w:val="1"/>
        <w:numId w:val="2"/>
      </w:numPr>
      <w:pBdr>
        <w:bottom w:val="single" w:sz="12" w:space="1" w:color="0066CC"/>
      </w:pBdr>
      <w:tabs>
        <w:tab w:val="left" w:pos="1134"/>
      </w:tabs>
      <w:suppressAutoHyphens/>
      <w:spacing w:before="560" w:after="220"/>
      <w:ind w:left="1134" w:hanging="1134"/>
      <w:outlineLvl w:val="1"/>
    </w:pPr>
    <w:rPr>
      <w:b/>
      <w:i/>
      <w:smallCaps/>
      <w:color w:val="0066CC"/>
      <w:sz w:val="36"/>
      <w:szCs w:val="36"/>
    </w:rPr>
  </w:style>
  <w:style w:type="paragraph" w:styleId="berschrift3">
    <w:name w:val="heading 3"/>
    <w:basedOn w:val="Standard"/>
    <w:next w:val="Standard"/>
    <w:link w:val="berschrift3Zchn"/>
    <w:qFormat/>
    <w:rsid w:val="00664A16"/>
    <w:pPr>
      <w:keepNext/>
      <w:keepLines/>
      <w:numPr>
        <w:ilvl w:val="2"/>
        <w:numId w:val="2"/>
      </w:numPr>
      <w:pBdr>
        <w:bottom w:val="single" w:sz="8" w:space="1" w:color="548DD4" w:themeColor="text2" w:themeTint="99"/>
      </w:pBdr>
      <w:tabs>
        <w:tab w:val="left" w:pos="1134"/>
      </w:tabs>
      <w:suppressAutoHyphens/>
      <w:spacing w:before="520" w:after="220"/>
      <w:ind w:left="1134" w:hanging="1134"/>
      <w:outlineLvl w:val="2"/>
    </w:pPr>
    <w:rPr>
      <w:rFonts w:cs="Arial"/>
      <w:b/>
      <w:i/>
      <w:smallCaps/>
      <w:color w:val="0066CC"/>
      <w:sz w:val="32"/>
      <w:szCs w:val="32"/>
    </w:rPr>
  </w:style>
  <w:style w:type="paragraph" w:styleId="berschrift4">
    <w:name w:val="heading 4"/>
    <w:basedOn w:val="Standard"/>
    <w:next w:val="Standard"/>
    <w:link w:val="berschrift4Zchn"/>
    <w:qFormat/>
    <w:rsid w:val="0027285F"/>
    <w:pPr>
      <w:keepNext/>
      <w:keepLines/>
      <w:numPr>
        <w:ilvl w:val="3"/>
        <w:numId w:val="2"/>
      </w:numPr>
      <w:pBdr>
        <w:bottom w:val="single" w:sz="6" w:space="1" w:color="548DD4" w:themeColor="text2" w:themeTint="99"/>
      </w:pBdr>
      <w:tabs>
        <w:tab w:val="left" w:pos="1134"/>
      </w:tabs>
      <w:suppressAutoHyphens/>
      <w:spacing w:before="480" w:after="220"/>
      <w:ind w:left="1134" w:hanging="1134"/>
      <w:outlineLvl w:val="3"/>
    </w:pPr>
    <w:rPr>
      <w:b/>
      <w:i/>
      <w:smallCaps/>
      <w:color w:val="0066CC"/>
      <w:kern w:val="24"/>
      <w:sz w:val="28"/>
      <w:szCs w:val="28"/>
    </w:rPr>
  </w:style>
  <w:style w:type="paragraph" w:styleId="berschrift5">
    <w:name w:val="heading 5"/>
    <w:basedOn w:val="Standard"/>
    <w:next w:val="Standard"/>
    <w:link w:val="berschrift5Zchn"/>
    <w:qFormat/>
    <w:rsid w:val="0027285F"/>
    <w:pPr>
      <w:keepNext/>
      <w:keepLines/>
      <w:numPr>
        <w:ilvl w:val="4"/>
        <w:numId w:val="2"/>
      </w:numPr>
      <w:pBdr>
        <w:bottom w:val="single" w:sz="4" w:space="1" w:color="548DD4" w:themeColor="text2" w:themeTint="99"/>
      </w:pBdr>
      <w:tabs>
        <w:tab w:val="left" w:pos="1134"/>
      </w:tabs>
      <w:suppressAutoHyphens/>
      <w:spacing w:before="440" w:after="220"/>
      <w:ind w:left="1134" w:hanging="1134"/>
      <w:outlineLvl w:val="4"/>
    </w:pPr>
    <w:rPr>
      <w:b/>
      <w:i/>
      <w:smallCaps/>
      <w:color w:val="0066CC"/>
      <w:sz w:val="24"/>
      <w:szCs w:val="24"/>
    </w:rPr>
  </w:style>
  <w:style w:type="paragraph" w:styleId="berschrift6">
    <w:name w:val="heading 6"/>
    <w:basedOn w:val="Standard"/>
    <w:next w:val="Standard"/>
    <w:link w:val="berschrift6Zchn"/>
    <w:qFormat/>
    <w:rsid w:val="00664A16"/>
    <w:pPr>
      <w:numPr>
        <w:ilvl w:val="5"/>
        <w:numId w:val="2"/>
      </w:numPr>
      <w:pBdr>
        <w:bottom w:val="single" w:sz="2" w:space="1" w:color="auto"/>
      </w:pBdr>
      <w:spacing w:before="600" w:after="220"/>
      <w:outlineLvl w:val="5"/>
    </w:pPr>
    <w:rPr>
      <w:b/>
      <w:i/>
      <w:smallCaps/>
      <w:sz w:val="40"/>
    </w:rPr>
  </w:style>
  <w:style w:type="paragraph" w:styleId="berschrift7">
    <w:name w:val="heading 7"/>
    <w:basedOn w:val="Standard"/>
    <w:next w:val="Standard"/>
    <w:link w:val="berschrift7Zchn"/>
    <w:qFormat/>
    <w:rsid w:val="00664A16"/>
    <w:pPr>
      <w:keepNext/>
      <w:numPr>
        <w:ilvl w:val="6"/>
        <w:numId w:val="2"/>
      </w:numPr>
      <w:spacing w:before="320" w:after="160"/>
      <w:outlineLvl w:val="6"/>
    </w:pPr>
    <w:rPr>
      <w:i/>
      <w:color w:val="000000"/>
      <w:sz w:val="16"/>
    </w:rPr>
  </w:style>
  <w:style w:type="paragraph" w:styleId="berschrift8">
    <w:name w:val="heading 8"/>
    <w:basedOn w:val="Standard"/>
    <w:next w:val="Standard"/>
    <w:link w:val="berschrift8Zchn"/>
    <w:qFormat/>
    <w:rsid w:val="00664A16"/>
    <w:pPr>
      <w:keepNext/>
      <w:numPr>
        <w:ilvl w:val="7"/>
        <w:numId w:val="2"/>
      </w:numPr>
      <w:suppressAutoHyphens/>
      <w:spacing w:before="240" w:after="120"/>
      <w:outlineLvl w:val="7"/>
    </w:pPr>
    <w:rPr>
      <w:i/>
      <w:sz w:val="16"/>
    </w:rPr>
  </w:style>
  <w:style w:type="paragraph" w:styleId="berschrift9">
    <w:name w:val="heading 9"/>
    <w:basedOn w:val="Standard"/>
    <w:next w:val="Standard"/>
    <w:link w:val="berschrift9Zchn"/>
    <w:qFormat/>
    <w:rsid w:val="00664A16"/>
    <w:pPr>
      <w:numPr>
        <w:ilvl w:val="8"/>
        <w:numId w:val="2"/>
      </w:numPr>
      <w:tabs>
        <w:tab w:val="left" w:pos="851"/>
      </w:tabs>
      <w:spacing w:before="240"/>
      <w:outlineLvl w:val="8"/>
    </w:pPr>
    <w:rPr>
      <w:i/>
      <w:color w:val="000000"/>
      <w:sz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qFormat/>
    <w:rsid w:val="00994093"/>
    <w:pPr>
      <w:tabs>
        <w:tab w:val="right" w:leader="dot" w:pos="9639"/>
      </w:tabs>
      <w:ind w:left="482" w:hanging="482"/>
    </w:pPr>
  </w:style>
  <w:style w:type="paragraph" w:styleId="Aufzhlungszeichen">
    <w:name w:val="List Bullet"/>
    <w:basedOn w:val="Standard"/>
    <w:link w:val="AufzhlungszeichenZchn"/>
    <w:qFormat/>
    <w:rsid w:val="00235662"/>
    <w:pPr>
      <w:numPr>
        <w:numId w:val="1"/>
      </w:numPr>
      <w:spacing w:before="20" w:after="120"/>
      <w:ind w:left="482" w:hanging="284"/>
      <w:contextualSpacing/>
    </w:pPr>
    <w:rPr>
      <w:szCs w:val="24"/>
    </w:rPr>
  </w:style>
  <w:style w:type="character" w:customStyle="1" w:styleId="AufzhlungszeichenZchn">
    <w:name w:val="Aufzählungszeichen Zchn"/>
    <w:basedOn w:val="Absatz-Standardschriftart"/>
    <w:link w:val="Aufzhlungszeichen"/>
    <w:rsid w:val="00235662"/>
    <w:rPr>
      <w:rFonts w:ascii="Lucida Sans" w:hAnsi="Lucida Sans"/>
      <w:kern w:val="16"/>
      <w:sz w:val="22"/>
      <w:szCs w:val="24"/>
      <w:lang w:eastAsia="de-DE"/>
    </w:rPr>
  </w:style>
  <w:style w:type="paragraph" w:customStyle="1" w:styleId="NichtvomnchstenParatrennen">
    <w:name w:val="Nicht vom nächsten Para trennen"/>
    <w:basedOn w:val="StandardTabelle"/>
    <w:link w:val="NichtvomnchstenParatrennenZchn"/>
    <w:qFormat/>
    <w:rsid w:val="00573DEE"/>
    <w:pPr>
      <w:keepNext/>
      <w:jc w:val="both"/>
    </w:pPr>
  </w:style>
  <w:style w:type="paragraph" w:styleId="Beschriftung">
    <w:name w:val="caption"/>
    <w:basedOn w:val="Standard"/>
    <w:qFormat/>
    <w:rsid w:val="001845A6"/>
    <w:pPr>
      <w:keepNext/>
      <w:keepLines/>
      <w:spacing w:before="360" w:after="20"/>
      <w:ind w:left="482" w:hanging="482"/>
      <w:contextualSpacing/>
    </w:pPr>
    <w:rPr>
      <w:i/>
      <w:sz w:val="18"/>
      <w:szCs w:val="18"/>
    </w:rPr>
  </w:style>
  <w:style w:type="character" w:styleId="BesuchterHyperlink">
    <w:name w:val="FollowedHyperlink"/>
    <w:basedOn w:val="Absatz-Standardschriftart"/>
    <w:qFormat/>
    <w:rsid w:val="00664A16"/>
    <w:rPr>
      <w:color w:val="800080"/>
      <w:u w:val="single"/>
    </w:rPr>
  </w:style>
  <w:style w:type="paragraph" w:styleId="Endnotentext">
    <w:name w:val="endnote text"/>
    <w:basedOn w:val="Standard"/>
    <w:link w:val="EndnotentextZchn"/>
    <w:qFormat/>
    <w:rsid w:val="0060625D"/>
    <w:pPr>
      <w:ind w:left="340" w:hanging="340"/>
    </w:pPr>
  </w:style>
  <w:style w:type="character" w:styleId="Endnotenzeichen">
    <w:name w:val="endnote reference"/>
    <w:basedOn w:val="Absatz-Standardschriftart"/>
    <w:qFormat/>
    <w:rsid w:val="0060625D"/>
    <w:rPr>
      <w:rFonts w:ascii="Lucida Sans" w:hAnsi="Lucida Sans"/>
      <w:vertAlign w:val="superscript"/>
    </w:rPr>
  </w:style>
  <w:style w:type="paragraph" w:styleId="Funotentext">
    <w:name w:val="footnote text"/>
    <w:basedOn w:val="Standard"/>
    <w:link w:val="FunotentextZchn"/>
    <w:qFormat/>
    <w:rsid w:val="00664A16"/>
    <w:rPr>
      <w:sz w:val="20"/>
    </w:rPr>
  </w:style>
  <w:style w:type="character" w:styleId="Funotenzeichen">
    <w:name w:val="footnote reference"/>
    <w:basedOn w:val="Absatz-Standardschriftart"/>
    <w:qFormat/>
    <w:rsid w:val="00664A16"/>
    <w:rPr>
      <w:vertAlign w:val="superscript"/>
    </w:rPr>
  </w:style>
  <w:style w:type="paragraph" w:styleId="Fuzeile">
    <w:name w:val="footer"/>
    <w:basedOn w:val="Standard"/>
    <w:link w:val="FuzeileZchn"/>
    <w:qFormat/>
    <w:rsid w:val="00664A16"/>
    <w:pPr>
      <w:pBdr>
        <w:top w:val="single" w:sz="6" w:space="1" w:color="auto"/>
      </w:pBdr>
      <w:tabs>
        <w:tab w:val="center" w:pos="4153"/>
        <w:tab w:val="right" w:pos="8306"/>
      </w:tabs>
      <w:jc w:val="center"/>
    </w:pPr>
    <w:rPr>
      <w:sz w:val="16"/>
      <w:lang w:val="en-GB"/>
    </w:rPr>
  </w:style>
  <w:style w:type="paragraph" w:customStyle="1" w:styleId="HTMLBody">
    <w:name w:val="HTML Body"/>
    <w:qFormat/>
    <w:locked/>
    <w:rsid w:val="00664A16"/>
    <w:rPr>
      <w:rFonts w:ascii="Arial" w:hAnsi="Arial" w:cs="Arial"/>
      <w:lang w:val="en-US" w:eastAsia="en-US"/>
    </w:rPr>
  </w:style>
  <w:style w:type="character" w:styleId="Hyperlink">
    <w:name w:val="Hyperlink"/>
    <w:basedOn w:val="Absatz-Standardschriftart"/>
    <w:uiPriority w:val="99"/>
    <w:qFormat/>
    <w:rsid w:val="00664A16"/>
    <w:rPr>
      <w:color w:val="0000FF"/>
      <w:u w:val="single"/>
    </w:rPr>
  </w:style>
  <w:style w:type="character" w:customStyle="1" w:styleId="Index">
    <w:name w:val="Index"/>
    <w:basedOn w:val="Absatz-Standardschriftart"/>
    <w:qFormat/>
    <w:locked/>
    <w:rsid w:val="00664A16"/>
    <w:rPr>
      <w:u w:val="wave"/>
    </w:rPr>
  </w:style>
  <w:style w:type="paragraph" w:styleId="Index1">
    <w:name w:val="index 1"/>
    <w:basedOn w:val="Standard"/>
    <w:next w:val="Standard"/>
    <w:uiPriority w:val="99"/>
    <w:qFormat/>
    <w:rsid w:val="00664A16"/>
    <w:pPr>
      <w:spacing w:before="0" w:after="0"/>
      <w:ind w:left="240" w:hanging="240"/>
    </w:pPr>
    <w:rPr>
      <w:szCs w:val="24"/>
    </w:rPr>
  </w:style>
  <w:style w:type="paragraph" w:styleId="Index2">
    <w:name w:val="index 2"/>
    <w:basedOn w:val="Standard"/>
    <w:next w:val="Standard"/>
    <w:autoRedefine/>
    <w:uiPriority w:val="99"/>
    <w:qFormat/>
    <w:rsid w:val="00664A16"/>
    <w:pPr>
      <w:spacing w:before="0" w:after="0"/>
      <w:ind w:left="476" w:hanging="238"/>
    </w:pPr>
    <w:rPr>
      <w:sz w:val="20"/>
      <w:lang w:val="en-GB"/>
    </w:rPr>
  </w:style>
  <w:style w:type="paragraph" w:styleId="Index3">
    <w:name w:val="index 3"/>
    <w:basedOn w:val="Standard"/>
    <w:next w:val="Standard"/>
    <w:autoRedefine/>
    <w:qFormat/>
    <w:rsid w:val="00664A16"/>
    <w:pPr>
      <w:ind w:left="720" w:hanging="240"/>
    </w:pPr>
    <w:rPr>
      <w:sz w:val="20"/>
      <w:lang w:val="en-GB"/>
    </w:rPr>
  </w:style>
  <w:style w:type="paragraph" w:styleId="Index4">
    <w:name w:val="index 4"/>
    <w:basedOn w:val="Standard"/>
    <w:next w:val="Standard"/>
    <w:autoRedefine/>
    <w:qFormat/>
    <w:rsid w:val="00664A16"/>
    <w:pPr>
      <w:ind w:left="960" w:hanging="240"/>
    </w:pPr>
    <w:rPr>
      <w:sz w:val="20"/>
      <w:lang w:val="en-GB"/>
    </w:rPr>
  </w:style>
  <w:style w:type="paragraph" w:styleId="Index5">
    <w:name w:val="index 5"/>
    <w:basedOn w:val="Standard"/>
    <w:next w:val="Standard"/>
    <w:autoRedefine/>
    <w:qFormat/>
    <w:rsid w:val="00664A16"/>
    <w:pPr>
      <w:ind w:left="1200" w:hanging="240"/>
    </w:pPr>
    <w:rPr>
      <w:sz w:val="20"/>
      <w:lang w:val="en-GB"/>
    </w:rPr>
  </w:style>
  <w:style w:type="paragraph" w:styleId="Index6">
    <w:name w:val="index 6"/>
    <w:basedOn w:val="Standard"/>
    <w:next w:val="Standard"/>
    <w:autoRedefine/>
    <w:qFormat/>
    <w:rsid w:val="00664A16"/>
    <w:pPr>
      <w:ind w:left="1440" w:hanging="240"/>
    </w:pPr>
    <w:rPr>
      <w:sz w:val="20"/>
      <w:lang w:val="en-GB"/>
    </w:rPr>
  </w:style>
  <w:style w:type="paragraph" w:styleId="Index7">
    <w:name w:val="index 7"/>
    <w:basedOn w:val="Standard"/>
    <w:next w:val="Standard"/>
    <w:autoRedefine/>
    <w:qFormat/>
    <w:rsid w:val="00664A16"/>
    <w:pPr>
      <w:ind w:left="1680" w:hanging="240"/>
    </w:pPr>
    <w:rPr>
      <w:sz w:val="20"/>
      <w:lang w:val="en-GB"/>
    </w:rPr>
  </w:style>
  <w:style w:type="paragraph" w:styleId="Index8">
    <w:name w:val="index 8"/>
    <w:basedOn w:val="Standard"/>
    <w:next w:val="Standard"/>
    <w:autoRedefine/>
    <w:qFormat/>
    <w:rsid w:val="00664A16"/>
    <w:pPr>
      <w:ind w:left="1920" w:hanging="240"/>
    </w:pPr>
    <w:rPr>
      <w:sz w:val="20"/>
      <w:lang w:val="en-GB"/>
    </w:rPr>
  </w:style>
  <w:style w:type="paragraph" w:styleId="Index9">
    <w:name w:val="index 9"/>
    <w:basedOn w:val="Standard"/>
    <w:next w:val="Standard"/>
    <w:autoRedefine/>
    <w:qFormat/>
    <w:rsid w:val="00664A16"/>
    <w:pPr>
      <w:ind w:left="2160" w:hanging="240"/>
    </w:pPr>
    <w:rPr>
      <w:sz w:val="20"/>
      <w:lang w:val="en-GB"/>
    </w:rPr>
  </w:style>
  <w:style w:type="paragraph" w:styleId="Kommentartext">
    <w:name w:val="annotation text"/>
    <w:basedOn w:val="Standard"/>
    <w:link w:val="KommentartextZchn"/>
    <w:qFormat/>
    <w:rsid w:val="00664A16"/>
    <w:pPr>
      <w:spacing w:before="0" w:after="0"/>
      <w:ind w:left="709" w:hanging="709"/>
    </w:pPr>
    <w:rPr>
      <w:kern w:val="0"/>
      <w:lang w:val="de-DE"/>
    </w:rPr>
  </w:style>
  <w:style w:type="character" w:styleId="Kommentarzeichen">
    <w:name w:val="annotation reference"/>
    <w:basedOn w:val="Absatz-Standardschriftart"/>
    <w:qFormat/>
    <w:rsid w:val="00664A16"/>
    <w:rPr>
      <w:sz w:val="16"/>
      <w:szCs w:val="16"/>
    </w:rPr>
  </w:style>
  <w:style w:type="paragraph" w:styleId="Listenfortsetzung">
    <w:name w:val="List Continue"/>
    <w:basedOn w:val="Standard"/>
    <w:qFormat/>
    <w:rsid w:val="00664A16"/>
    <w:pPr>
      <w:spacing w:after="120"/>
      <w:ind w:left="283"/>
    </w:pPr>
    <w:rPr>
      <w:sz w:val="20"/>
      <w:lang w:val="en-GB"/>
    </w:rPr>
  </w:style>
  <w:style w:type="paragraph" w:styleId="Rechtsgrundlagenverzeichnis">
    <w:name w:val="table of authorities"/>
    <w:basedOn w:val="Standard"/>
    <w:next w:val="Standard"/>
    <w:qFormat/>
    <w:rsid w:val="00664A16"/>
    <w:pPr>
      <w:tabs>
        <w:tab w:val="left" w:pos="1134"/>
        <w:tab w:val="right" w:leader="dot" w:pos="10490"/>
      </w:tabs>
      <w:spacing w:before="240" w:after="0"/>
      <w:ind w:left="567" w:hanging="567"/>
    </w:pPr>
    <w:rPr>
      <w:sz w:val="20"/>
      <w:szCs w:val="24"/>
      <w:lang w:val="en-GB"/>
    </w:rPr>
  </w:style>
  <w:style w:type="paragraph" w:styleId="StandardWeb">
    <w:name w:val="Normal (Web)"/>
    <w:basedOn w:val="Standard"/>
    <w:autoRedefine/>
    <w:uiPriority w:val="99"/>
    <w:qFormat/>
    <w:rsid w:val="00664A16"/>
    <w:pPr>
      <w:spacing w:before="100" w:beforeAutospacing="1" w:after="100" w:afterAutospacing="1"/>
    </w:pPr>
    <w:rPr>
      <w:rFonts w:cs="Arial"/>
      <w:kern w:val="0"/>
      <w:szCs w:val="24"/>
      <w:lang w:eastAsia="de-CH"/>
    </w:rPr>
  </w:style>
  <w:style w:type="paragraph" w:customStyle="1" w:styleId="StandardTabelle">
    <w:name w:val="Standard_Tabelle"/>
    <w:basedOn w:val="Standard"/>
    <w:link w:val="StandardTabelleZchn"/>
    <w:qFormat/>
    <w:locked/>
    <w:rsid w:val="00664A16"/>
    <w:pPr>
      <w:spacing w:before="20" w:after="20"/>
    </w:pPr>
    <w:rPr>
      <w:rFonts w:cs="Arial"/>
      <w:kern w:val="1"/>
      <w:sz w:val="20"/>
    </w:rPr>
  </w:style>
  <w:style w:type="character" w:customStyle="1" w:styleId="StandardTabelleZchn">
    <w:name w:val="Standard_Tabelle Zchn"/>
    <w:basedOn w:val="Absatz-Standardschriftart"/>
    <w:link w:val="StandardTabelle"/>
    <w:rsid w:val="00664A16"/>
    <w:rPr>
      <w:rFonts w:ascii="Calibri" w:hAnsi="Calibri" w:cs="Arial"/>
      <w:kern w:val="1"/>
      <w:lang w:eastAsia="de-DE"/>
    </w:rPr>
  </w:style>
  <w:style w:type="paragraph" w:styleId="Verzeichnis1">
    <w:name w:val="toc 1"/>
    <w:basedOn w:val="berschrift1"/>
    <w:next w:val="Standard"/>
    <w:uiPriority w:val="39"/>
    <w:qFormat/>
    <w:rsid w:val="00D44872"/>
    <w:pPr>
      <w:keepNext w:val="0"/>
      <w:keepLines w:val="0"/>
      <w:numPr>
        <w:numId w:val="0"/>
      </w:numPr>
      <w:pBdr>
        <w:bottom w:val="none" w:sz="0" w:space="0" w:color="auto"/>
      </w:pBdr>
      <w:shd w:val="clear" w:color="auto" w:fill="auto"/>
      <w:tabs>
        <w:tab w:val="right" w:leader="dot" w:pos="9639"/>
      </w:tabs>
      <w:suppressAutoHyphens w:val="0"/>
      <w:spacing w:before="120" w:after="0"/>
      <w:ind w:left="1134" w:hanging="1134"/>
      <w:outlineLvl w:val="9"/>
    </w:pPr>
    <w:rPr>
      <w:bCs/>
      <w:i w:val="0"/>
      <w:caps/>
      <w:smallCaps w:val="0"/>
      <w:color w:val="auto"/>
      <w:sz w:val="24"/>
      <w:szCs w:val="24"/>
    </w:rPr>
  </w:style>
  <w:style w:type="paragraph" w:styleId="Verzeichnis2">
    <w:name w:val="toc 2"/>
    <w:basedOn w:val="berschrift2"/>
    <w:next w:val="Standard"/>
    <w:uiPriority w:val="39"/>
    <w:qFormat/>
    <w:rsid w:val="006B23EE"/>
    <w:pPr>
      <w:keepNext w:val="0"/>
      <w:keepLines w:val="0"/>
      <w:numPr>
        <w:ilvl w:val="0"/>
        <w:numId w:val="0"/>
      </w:numPr>
      <w:pBdr>
        <w:bottom w:val="none" w:sz="0" w:space="0" w:color="auto"/>
      </w:pBdr>
      <w:tabs>
        <w:tab w:val="clear" w:pos="482"/>
        <w:tab w:val="right" w:leader="dot" w:pos="9639"/>
      </w:tabs>
      <w:suppressAutoHyphens w:val="0"/>
      <w:spacing w:before="0" w:after="0"/>
      <w:ind w:left="1304" w:hanging="1134"/>
      <w:outlineLvl w:val="9"/>
    </w:pPr>
    <w:rPr>
      <w:rFonts w:asciiTheme="minorHAnsi" w:hAnsiTheme="minorHAnsi"/>
      <w:bCs/>
      <w:i w:val="0"/>
      <w:smallCaps w:val="0"/>
      <w:color w:val="auto"/>
      <w:sz w:val="20"/>
      <w:szCs w:val="20"/>
    </w:rPr>
  </w:style>
  <w:style w:type="paragraph" w:styleId="Verzeichnis3">
    <w:name w:val="toc 3"/>
    <w:basedOn w:val="berschrift3"/>
    <w:next w:val="Standard"/>
    <w:uiPriority w:val="39"/>
    <w:qFormat/>
    <w:rsid w:val="006B23EE"/>
    <w:pPr>
      <w:keepNext w:val="0"/>
      <w:keepLines w:val="0"/>
      <w:numPr>
        <w:ilvl w:val="0"/>
        <w:numId w:val="0"/>
      </w:numPr>
      <w:pBdr>
        <w:bottom w:val="none" w:sz="0" w:space="0" w:color="auto"/>
      </w:pBdr>
      <w:tabs>
        <w:tab w:val="clear" w:pos="482"/>
        <w:tab w:val="right" w:leader="dot" w:pos="9639"/>
      </w:tabs>
      <w:suppressAutoHyphens w:val="0"/>
      <w:spacing w:before="0" w:after="0"/>
      <w:ind w:left="1474" w:hanging="1134"/>
      <w:outlineLvl w:val="9"/>
    </w:pPr>
    <w:rPr>
      <w:rFonts w:asciiTheme="minorHAnsi" w:hAnsiTheme="minorHAnsi" w:cs="Times New Roman"/>
      <w:b w:val="0"/>
      <w:i w:val="0"/>
      <w:smallCaps w:val="0"/>
      <w:color w:val="auto"/>
      <w:sz w:val="20"/>
      <w:szCs w:val="20"/>
    </w:rPr>
  </w:style>
  <w:style w:type="paragraph" w:styleId="Verzeichnis4">
    <w:name w:val="toc 4"/>
    <w:basedOn w:val="Standard"/>
    <w:next w:val="Standard"/>
    <w:uiPriority w:val="39"/>
    <w:qFormat/>
    <w:rsid w:val="00EC1E3D"/>
    <w:pPr>
      <w:tabs>
        <w:tab w:val="left" w:pos="1134"/>
        <w:tab w:val="left" w:leader="dot" w:pos="9639"/>
      </w:tabs>
      <w:spacing w:before="0" w:after="0"/>
      <w:ind w:left="1644" w:hanging="1134"/>
    </w:pPr>
    <w:rPr>
      <w:rFonts w:asciiTheme="minorHAnsi" w:hAnsiTheme="minorHAnsi"/>
      <w:sz w:val="20"/>
    </w:rPr>
  </w:style>
  <w:style w:type="paragraph" w:styleId="Verzeichnis5">
    <w:name w:val="toc 5"/>
    <w:basedOn w:val="Standard"/>
    <w:next w:val="Standard"/>
    <w:uiPriority w:val="39"/>
    <w:qFormat/>
    <w:rsid w:val="00664A16"/>
    <w:pPr>
      <w:tabs>
        <w:tab w:val="left" w:pos="1134"/>
        <w:tab w:val="left" w:leader="dot" w:pos="9639"/>
      </w:tabs>
      <w:spacing w:before="0" w:after="0"/>
      <w:ind w:left="1134" w:hanging="1134"/>
    </w:pPr>
    <w:rPr>
      <w:rFonts w:asciiTheme="minorHAnsi" w:hAnsiTheme="minorHAnsi"/>
      <w:sz w:val="20"/>
    </w:rPr>
  </w:style>
  <w:style w:type="paragraph" w:styleId="Verzeichnis6">
    <w:name w:val="toc 6"/>
    <w:basedOn w:val="berschrift6"/>
    <w:next w:val="Standard"/>
    <w:qFormat/>
    <w:rsid w:val="00664A16"/>
    <w:pPr>
      <w:spacing w:before="0" w:after="0"/>
      <w:ind w:left="880"/>
      <w:outlineLvl w:val="9"/>
    </w:pPr>
    <w:rPr>
      <w:rFonts w:asciiTheme="minorHAnsi" w:hAnsiTheme="minorHAnsi"/>
      <w:i w:val="0"/>
      <w:sz w:val="20"/>
    </w:rPr>
  </w:style>
  <w:style w:type="paragraph" w:styleId="Verzeichnis7">
    <w:name w:val="toc 7"/>
    <w:basedOn w:val="berschrift2"/>
    <w:next w:val="Standard"/>
    <w:qFormat/>
    <w:rsid w:val="00664A16"/>
    <w:pPr>
      <w:keepNext w:val="0"/>
      <w:keepLines w:val="0"/>
      <w:numPr>
        <w:ilvl w:val="0"/>
        <w:numId w:val="0"/>
      </w:numPr>
      <w:pBdr>
        <w:bottom w:val="none" w:sz="0" w:space="0" w:color="auto"/>
      </w:pBdr>
      <w:tabs>
        <w:tab w:val="clear" w:pos="1134"/>
      </w:tabs>
      <w:suppressAutoHyphens w:val="0"/>
      <w:spacing w:before="0" w:after="0"/>
      <w:ind w:left="1100"/>
      <w:outlineLvl w:val="9"/>
    </w:pPr>
    <w:rPr>
      <w:rFonts w:asciiTheme="minorHAnsi" w:hAnsiTheme="minorHAnsi"/>
      <w:b w:val="0"/>
      <w:i w:val="0"/>
      <w:smallCaps w:val="0"/>
      <w:color w:val="auto"/>
      <w:sz w:val="20"/>
      <w:szCs w:val="20"/>
    </w:rPr>
  </w:style>
  <w:style w:type="paragraph" w:styleId="Verzeichnis8">
    <w:name w:val="toc 8"/>
    <w:basedOn w:val="Standard"/>
    <w:next w:val="Standard"/>
    <w:qFormat/>
    <w:rsid w:val="00664A16"/>
    <w:pPr>
      <w:spacing w:before="0" w:after="0"/>
      <w:ind w:left="1320"/>
    </w:pPr>
    <w:rPr>
      <w:rFonts w:asciiTheme="minorHAnsi" w:hAnsiTheme="minorHAnsi"/>
      <w:sz w:val="20"/>
    </w:rPr>
  </w:style>
  <w:style w:type="paragraph" w:styleId="Verzeichnis9">
    <w:name w:val="toc 9"/>
    <w:basedOn w:val="Standard"/>
    <w:next w:val="Standard"/>
    <w:qFormat/>
    <w:rsid w:val="00664A16"/>
    <w:pPr>
      <w:spacing w:before="0" w:after="0"/>
      <w:ind w:left="1540"/>
    </w:pPr>
    <w:rPr>
      <w:rFonts w:asciiTheme="minorHAnsi" w:hAnsiTheme="minorHAnsi"/>
      <w:sz w:val="20"/>
    </w:rPr>
  </w:style>
  <w:style w:type="character" w:customStyle="1" w:styleId="Betonung">
    <w:name w:val="Betonung"/>
    <w:basedOn w:val="Absatz-Standardschriftart"/>
    <w:qFormat/>
    <w:rsid w:val="003E6D95"/>
    <w:rPr>
      <w:b/>
      <w:color w:val="auto"/>
    </w:rPr>
  </w:style>
  <w:style w:type="paragraph" w:styleId="Kopfzeile">
    <w:name w:val="header"/>
    <w:basedOn w:val="Standard"/>
    <w:link w:val="KopfzeileZchn"/>
    <w:uiPriority w:val="99"/>
    <w:qFormat/>
    <w:rsid w:val="00664A16"/>
    <w:pPr>
      <w:tabs>
        <w:tab w:val="center" w:pos="4536"/>
        <w:tab w:val="right" w:pos="9072"/>
      </w:tabs>
      <w:spacing w:before="0" w:after="0"/>
    </w:pPr>
    <w:rPr>
      <w:rFonts w:ascii="Times New Roman" w:hAnsi="Times New Roman"/>
      <w:kern w:val="0"/>
      <w:lang w:val="de-DE"/>
    </w:rPr>
  </w:style>
  <w:style w:type="table" w:styleId="Tabellenraster">
    <w:name w:val="Table Grid"/>
    <w:aliases w:val="Unterrichtsmanuskript"/>
    <w:basedOn w:val="NormaleTabelle"/>
    <w:rsid w:val="00573DEE"/>
    <w:pPr>
      <w:spacing w:before="60" w:after="60"/>
      <w:jc w:val="both"/>
    </w:pPr>
    <w:rPr>
      <w:rFonts w:ascii="Calibri" w:hAnsi="Calibri"/>
    </w:rPr>
    <w:tblPr>
      <w:tblStyleRowBandSize w:val="1"/>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28" w:type="dxa"/>
        <w:right w:w="28" w:type="dxa"/>
      </w:tblCellMar>
    </w:tblPr>
    <w:tblStylePr w:type="firstRow">
      <w:pPr>
        <w:keepNext/>
        <w:keepLines/>
        <w:pageBreakBefore w:val="0"/>
        <w:widowControl/>
        <w:suppressLineNumbers w:val="0"/>
        <w:suppressAutoHyphens w:val="0"/>
        <w:wordWrap/>
      </w:pPr>
      <w:rPr>
        <w:rFonts w:ascii="Calibri" w:hAnsi="Calibri"/>
        <w:b/>
        <w:sz w:val="20"/>
      </w:rPr>
      <w:tblPr/>
      <w:tcPr>
        <w:shd w:val="clear" w:color="auto" w:fill="D9D9D9" w:themeFill="background1" w:themeFillShade="D9"/>
      </w:tcPr>
    </w:tblStylePr>
    <w:tblStylePr w:type="firstCol">
      <w:rPr>
        <w:rFonts w:ascii="Calibri" w:hAnsi="Calibri"/>
        <w:b/>
        <w:sz w:val="20"/>
      </w:rPr>
      <w:tblPr/>
      <w:tcPr>
        <w:shd w:val="clear" w:color="auto" w:fill="D9D9D9" w:themeFill="background1" w:themeFillShade="D9"/>
      </w:tcPr>
    </w:tblStylePr>
    <w:tblStylePr w:type="band1Horz">
      <w:tblPr/>
      <w:tcPr>
        <w:shd w:val="clear" w:color="auto" w:fill="F2F2F2" w:themeFill="background1" w:themeFillShade="F2"/>
      </w:tcPr>
    </w:tblStylePr>
    <w:tblStylePr w:type="nwCell">
      <w:tblPr/>
      <w:tcPr>
        <w:tcBorders>
          <w:tl2br w:val="nil"/>
        </w:tcBorders>
      </w:tcPr>
    </w:tblStylePr>
  </w:style>
  <w:style w:type="paragraph" w:customStyle="1" w:styleId="StandardErluterung">
    <w:name w:val="Standard_Erläuterung"/>
    <w:basedOn w:val="Standard"/>
    <w:next w:val="Standard"/>
    <w:qFormat/>
    <w:rsid w:val="00664A16"/>
    <w:pPr>
      <w:spacing w:before="0"/>
    </w:pPr>
    <w:rPr>
      <w:smallCaps/>
      <w:vanish/>
      <w:color w:val="008000"/>
      <w:sz w:val="18"/>
    </w:rPr>
  </w:style>
  <w:style w:type="character" w:styleId="Platzhaltertext">
    <w:name w:val="Placeholder Text"/>
    <w:basedOn w:val="Absatz-Standardschriftart"/>
    <w:uiPriority w:val="99"/>
    <w:semiHidden/>
    <w:rsid w:val="00664A16"/>
    <w:rPr>
      <w:color w:val="808080"/>
    </w:rPr>
  </w:style>
  <w:style w:type="character" w:customStyle="1" w:styleId="KopfzeileZchn">
    <w:name w:val="Kopfzeile Zchn"/>
    <w:basedOn w:val="Absatz-Standardschriftart"/>
    <w:link w:val="Kopfzeile"/>
    <w:uiPriority w:val="99"/>
    <w:rsid w:val="00664A16"/>
    <w:rPr>
      <w:sz w:val="22"/>
      <w:lang w:val="de-DE" w:eastAsia="de-DE"/>
    </w:rPr>
  </w:style>
  <w:style w:type="paragraph" w:customStyle="1" w:styleId="Zusammenfassung">
    <w:name w:val="Zusammenfassung"/>
    <w:basedOn w:val="Standard"/>
    <w:qFormat/>
    <w:rsid w:val="00664A16"/>
    <w:pPr>
      <w:pBdr>
        <w:top w:val="single" w:sz="4" w:space="1" w:color="D6E3BC" w:themeColor="accent3" w:themeTint="66" w:shadow="1"/>
        <w:left w:val="single" w:sz="4" w:space="4" w:color="D6E3BC" w:themeColor="accent3" w:themeTint="66" w:shadow="1"/>
        <w:bottom w:val="single" w:sz="4" w:space="1" w:color="D6E3BC" w:themeColor="accent3" w:themeTint="66" w:shadow="1"/>
        <w:right w:val="single" w:sz="4" w:space="4" w:color="D6E3BC" w:themeColor="accent3" w:themeTint="66" w:shadow="1"/>
      </w:pBdr>
      <w:shd w:val="clear" w:color="auto" w:fill="EAF1DD" w:themeFill="accent3" w:themeFillTint="33"/>
    </w:pPr>
    <w:rPr>
      <w:i/>
      <w:color w:val="4F6228" w:themeColor="accent3" w:themeShade="80"/>
    </w:rPr>
  </w:style>
  <w:style w:type="paragraph" w:customStyle="1" w:styleId="Randnotiz">
    <w:name w:val="Randnotiz"/>
    <w:basedOn w:val="Standard"/>
    <w:next w:val="Standard"/>
    <w:qFormat/>
    <w:rsid w:val="00664A16"/>
    <w:pPr>
      <w:framePr w:w="2665" w:h="567" w:hSpace="170" w:wrap="around" w:vAnchor="text" w:hAnchor="page" w:xAlign="right" w:y="1" w:anchorLock="1"/>
      <w:pBdr>
        <w:top w:val="single" w:sz="8" w:space="0" w:color="FABF8F" w:themeColor="accent6" w:themeTint="99"/>
        <w:left w:val="single" w:sz="8" w:space="0" w:color="FABF8F" w:themeColor="accent6" w:themeTint="99"/>
        <w:bottom w:val="single" w:sz="8" w:space="0" w:color="FABF8F" w:themeColor="accent6" w:themeTint="99"/>
        <w:right w:val="single" w:sz="8" w:space="0" w:color="FABF8F" w:themeColor="accent6" w:themeTint="99"/>
      </w:pBdr>
      <w:shd w:val="clear" w:color="auto" w:fill="FDE9D9" w:themeFill="accent6" w:themeFillTint="33"/>
      <w:spacing w:before="0"/>
      <w:ind w:left="62" w:right="62"/>
    </w:pPr>
    <w:rPr>
      <w:i/>
      <w:color w:val="984806" w:themeColor="accent6" w:themeShade="80"/>
    </w:rPr>
  </w:style>
  <w:style w:type="table" w:customStyle="1" w:styleId="TabelleUnterrichtsmanuskript">
    <w:name w:val="Tabelle Unterrichtsmanuskript"/>
    <w:basedOn w:val="NormaleTabelle"/>
    <w:uiPriority w:val="99"/>
    <w:qFormat/>
    <w:rsid w:val="000A2995"/>
    <w:rPr>
      <w:rFonts w:ascii="Calibri" w:hAnsi="Calibri"/>
    </w:rPr>
    <w:tblPr/>
    <w:tblStylePr w:type="firstRow">
      <w:rPr>
        <w:rFonts w:ascii="Calibri" w:hAnsi="Calibri"/>
        <w:b w:val="0"/>
        <w:sz w:val="20"/>
      </w:rPr>
    </w:tblStylePr>
  </w:style>
  <w:style w:type="character" w:customStyle="1" w:styleId="NichtvomnchstenParatrennenZchn">
    <w:name w:val="Nicht vom nächsten Para trennen Zchn"/>
    <w:basedOn w:val="StandardTabelleZchn"/>
    <w:link w:val="NichtvomnchstenParatrennen"/>
    <w:rsid w:val="00573DEE"/>
    <w:rPr>
      <w:rFonts w:ascii="Lucida Sans" w:hAnsi="Lucida Sans" w:cs="Arial"/>
      <w:kern w:val="1"/>
      <w:lang w:eastAsia="de-DE"/>
    </w:rPr>
  </w:style>
  <w:style w:type="paragraph" w:customStyle="1" w:styleId="AufzhlungszeichenZahl">
    <w:name w:val="Aufzählungszeichen_Zahl"/>
    <w:basedOn w:val="Aufzhlungszeichen"/>
    <w:qFormat/>
    <w:rsid w:val="00235662"/>
    <w:pPr>
      <w:numPr>
        <w:numId w:val="3"/>
      </w:numPr>
      <w:ind w:left="487" w:hanging="357"/>
    </w:pPr>
  </w:style>
  <w:style w:type="paragraph" w:styleId="Titel">
    <w:name w:val="Title"/>
    <w:aliases w:val="Haupttitel"/>
    <w:basedOn w:val="berschrift1"/>
    <w:next w:val="Standard"/>
    <w:link w:val="TitelZchn"/>
    <w:qFormat/>
    <w:rsid w:val="006B23EE"/>
    <w:pPr>
      <w:numPr>
        <w:numId w:val="0"/>
      </w:numPr>
      <w:pBdr>
        <w:bottom w:val="single" w:sz="8" w:space="1" w:color="0066CC"/>
        <w:right w:val="single" w:sz="8" w:space="4" w:color="0066CC"/>
      </w:pBdr>
      <w:shd w:val="clear" w:color="00FF00" w:fill="E5F2FF"/>
      <w:spacing w:before="2240" w:after="2000"/>
      <w:jc w:val="center"/>
      <w:outlineLvl w:val="9"/>
    </w:pPr>
    <w:rPr>
      <w:rFonts w:ascii="Lucida Sans Unicode" w:hAnsi="Lucida Sans Unicode"/>
      <w:i w:val="0"/>
      <w:sz w:val="52"/>
      <w14:ligatures w14:val="standard"/>
    </w:rPr>
  </w:style>
  <w:style w:type="character" w:customStyle="1" w:styleId="TitelZchn">
    <w:name w:val="Titel Zchn"/>
    <w:aliases w:val="Haupttitel Zchn"/>
    <w:basedOn w:val="Absatz-Standardschriftart"/>
    <w:link w:val="Titel"/>
    <w:rsid w:val="006B23EE"/>
    <w:rPr>
      <w:rFonts w:ascii="Lucida Sans Unicode" w:hAnsi="Lucida Sans Unicode"/>
      <w:b/>
      <w:smallCaps/>
      <w:color w:val="0066CC"/>
      <w:kern w:val="16"/>
      <w:sz w:val="52"/>
      <w:szCs w:val="40"/>
      <w:shd w:val="clear" w:color="00FF00" w:fill="E5F2FF"/>
      <w:lang w:eastAsia="de-DE"/>
      <w14:ligatures w14:val="standard"/>
    </w:rPr>
  </w:style>
  <w:style w:type="paragraph" w:styleId="Inhaltsverzeichnisberschrift">
    <w:name w:val="TOC Heading"/>
    <w:basedOn w:val="berschrift1"/>
    <w:next w:val="Standard"/>
    <w:uiPriority w:val="39"/>
    <w:unhideWhenUsed/>
    <w:qFormat/>
    <w:rsid w:val="00664A16"/>
    <w:pPr>
      <w:numPr>
        <w:numId w:val="0"/>
      </w:numPr>
      <w:pBdr>
        <w:bottom w:val="none" w:sz="0" w:space="0" w:color="auto"/>
      </w:pBdr>
      <w:shd w:val="clear" w:color="auto" w:fill="auto"/>
      <w:tabs>
        <w:tab w:val="clear" w:pos="1134"/>
      </w:tabs>
      <w:suppressAutoHyphens w:val="0"/>
      <w:spacing w:before="480" w:after="0" w:line="276" w:lineRule="auto"/>
      <w:outlineLvl w:val="9"/>
    </w:pPr>
    <w:rPr>
      <w:rFonts w:eastAsiaTheme="majorEastAsia" w:cstheme="majorBidi"/>
      <w:bCs/>
      <w:i w:val="0"/>
      <w:smallCaps w:val="0"/>
      <w:kern w:val="0"/>
      <w:sz w:val="28"/>
      <w:szCs w:val="28"/>
      <w:lang w:val="de-DE" w:eastAsia="en-US"/>
    </w:rPr>
  </w:style>
  <w:style w:type="paragraph" w:customStyle="1" w:styleId="AufzhlungszeichenBuchstaben">
    <w:name w:val="Aufzählungszeichen_Buchstaben"/>
    <w:basedOn w:val="Standard"/>
    <w:qFormat/>
    <w:rsid w:val="00956671"/>
    <w:pPr>
      <w:numPr>
        <w:numId w:val="4"/>
      </w:numPr>
      <w:spacing w:before="20" w:after="120"/>
      <w:ind w:left="482" w:hanging="284"/>
      <w:contextualSpacing/>
    </w:pPr>
  </w:style>
  <w:style w:type="character" w:customStyle="1" w:styleId="EndnotentextZchn">
    <w:name w:val="Endnotentext Zchn"/>
    <w:basedOn w:val="Absatz-Standardschriftart"/>
    <w:link w:val="Endnotentext"/>
    <w:rsid w:val="0060625D"/>
    <w:rPr>
      <w:rFonts w:ascii="Lucida Sans" w:hAnsi="Lucida Sans"/>
      <w:kern w:val="16"/>
      <w:sz w:val="22"/>
      <w:lang w:eastAsia="de-DE"/>
    </w:rPr>
  </w:style>
  <w:style w:type="paragraph" w:styleId="Listenabsatz">
    <w:name w:val="List Paragraph"/>
    <w:basedOn w:val="Standard"/>
    <w:uiPriority w:val="34"/>
    <w:qFormat/>
    <w:rsid w:val="00235662"/>
    <w:pPr>
      <w:ind w:left="720"/>
      <w:contextualSpacing/>
    </w:pPr>
  </w:style>
  <w:style w:type="character" w:customStyle="1" w:styleId="FunotentextZchn">
    <w:name w:val="Fußnotentext Zchn"/>
    <w:basedOn w:val="Absatz-Standardschriftart"/>
    <w:link w:val="Funotentext"/>
    <w:rsid w:val="00664A16"/>
    <w:rPr>
      <w:rFonts w:ascii="Calibri" w:hAnsi="Calibri"/>
      <w:kern w:val="16"/>
      <w:lang w:eastAsia="de-DE"/>
    </w:rPr>
  </w:style>
  <w:style w:type="character" w:customStyle="1" w:styleId="FuzeileZchn">
    <w:name w:val="Fußzeile Zchn"/>
    <w:basedOn w:val="Absatz-Standardschriftart"/>
    <w:link w:val="Fuzeile"/>
    <w:rsid w:val="00664A16"/>
    <w:rPr>
      <w:rFonts w:ascii="Calibri" w:hAnsi="Calibri"/>
      <w:kern w:val="16"/>
      <w:sz w:val="16"/>
      <w:lang w:val="en-GB" w:eastAsia="de-DE"/>
    </w:rPr>
  </w:style>
  <w:style w:type="character" w:customStyle="1" w:styleId="berschrift1Zchn">
    <w:name w:val="Überschrift 1 Zchn"/>
    <w:basedOn w:val="Absatz-Standardschriftart"/>
    <w:link w:val="berschrift1"/>
    <w:uiPriority w:val="9"/>
    <w:rsid w:val="002F65A9"/>
    <w:rPr>
      <w:rFonts w:ascii="Lucida Sans" w:hAnsi="Lucida Sans"/>
      <w:b/>
      <w:i/>
      <w:smallCaps/>
      <w:color w:val="0066CC"/>
      <w:kern w:val="16"/>
      <w:sz w:val="40"/>
      <w:szCs w:val="40"/>
      <w:shd w:val="clear" w:color="00FF00" w:fill="auto"/>
      <w:lang w:eastAsia="de-DE"/>
    </w:rPr>
  </w:style>
  <w:style w:type="character" w:customStyle="1" w:styleId="KommentartextZchn">
    <w:name w:val="Kommentartext Zchn"/>
    <w:link w:val="Kommentartext"/>
    <w:rsid w:val="00664A16"/>
    <w:rPr>
      <w:rFonts w:ascii="Calibri" w:hAnsi="Calibri"/>
      <w:sz w:val="22"/>
      <w:lang w:val="de-DE" w:eastAsia="de-DE"/>
    </w:rPr>
  </w:style>
  <w:style w:type="paragraph" w:customStyle="1" w:styleId="Kopfzeile1">
    <w:name w:val="Kopfzeile1"/>
    <w:basedOn w:val="Standard"/>
    <w:qFormat/>
    <w:rsid w:val="00664A16"/>
    <w:pPr>
      <w:spacing w:before="2000"/>
      <w:jc w:val="center"/>
    </w:pPr>
    <w:rPr>
      <w:b/>
      <w:color w:val="4F81BD" w:themeColor="accent1"/>
      <w:sz w:val="48"/>
    </w:rPr>
  </w:style>
  <w:style w:type="table" w:styleId="TabelleAktuell">
    <w:name w:val="Table Contemporary"/>
    <w:basedOn w:val="NormaleTabelle"/>
    <w:rsid w:val="00664A16"/>
    <w:pPr>
      <w:spacing w:before="60" w:after="60"/>
      <w:jc w:val="both"/>
    </w:pPr>
    <w:tblPr>
      <w:tblStyleRowBandSize w:val="1"/>
      <w:tblBorders>
        <w:top w:val="single" w:sz="4" w:space="0" w:color="auto"/>
        <w:left w:val="single" w:sz="4" w:space="0" w:color="auto"/>
        <w:bottom w:val="single" w:sz="4" w:space="0" w:color="auto"/>
        <w:right w:val="single" w:sz="4" w:space="0" w:color="auto"/>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shd w:val="clear" w:color="auto" w:fill="FFFFFF" w:themeFill="background1"/>
      </w:tcPr>
    </w:tblStylePr>
  </w:style>
  <w:style w:type="character" w:customStyle="1" w:styleId="berschrift2Zchn">
    <w:name w:val="Überschrift 2 Zchn"/>
    <w:basedOn w:val="Absatz-Standardschriftart"/>
    <w:link w:val="berschrift2"/>
    <w:rsid w:val="0027285F"/>
    <w:rPr>
      <w:rFonts w:ascii="Lucida Sans" w:hAnsi="Lucida Sans"/>
      <w:b/>
      <w:i/>
      <w:smallCaps/>
      <w:color w:val="0066CC"/>
      <w:kern w:val="16"/>
      <w:sz w:val="36"/>
      <w:szCs w:val="36"/>
      <w:lang w:eastAsia="de-DE"/>
    </w:rPr>
  </w:style>
  <w:style w:type="character" w:customStyle="1" w:styleId="berschrift3Zchn">
    <w:name w:val="Überschrift 3 Zchn"/>
    <w:basedOn w:val="Absatz-Standardschriftart"/>
    <w:link w:val="berschrift3"/>
    <w:rsid w:val="00664A16"/>
    <w:rPr>
      <w:rFonts w:ascii="Lucida Sans" w:hAnsi="Lucida Sans" w:cs="Arial"/>
      <w:b/>
      <w:i/>
      <w:smallCaps/>
      <w:color w:val="0066CC"/>
      <w:kern w:val="16"/>
      <w:sz w:val="32"/>
      <w:szCs w:val="32"/>
      <w:lang w:eastAsia="de-DE"/>
    </w:rPr>
  </w:style>
  <w:style w:type="character" w:customStyle="1" w:styleId="berschrift4Zchn">
    <w:name w:val="Überschrift 4 Zchn"/>
    <w:basedOn w:val="Absatz-Standardschriftart"/>
    <w:link w:val="berschrift4"/>
    <w:rsid w:val="0027285F"/>
    <w:rPr>
      <w:rFonts w:ascii="Lucida Sans" w:hAnsi="Lucida Sans"/>
      <w:b/>
      <w:i/>
      <w:smallCaps/>
      <w:color w:val="0066CC"/>
      <w:kern w:val="24"/>
      <w:sz w:val="28"/>
      <w:szCs w:val="28"/>
      <w:lang w:eastAsia="de-DE"/>
    </w:rPr>
  </w:style>
  <w:style w:type="character" w:customStyle="1" w:styleId="berschrift5Zchn">
    <w:name w:val="Überschrift 5 Zchn"/>
    <w:basedOn w:val="Absatz-Standardschriftart"/>
    <w:link w:val="berschrift5"/>
    <w:rsid w:val="0027285F"/>
    <w:rPr>
      <w:rFonts w:ascii="Lucida Sans" w:hAnsi="Lucida Sans"/>
      <w:b/>
      <w:i/>
      <w:smallCaps/>
      <w:color w:val="0066CC"/>
      <w:kern w:val="16"/>
      <w:sz w:val="24"/>
      <w:szCs w:val="24"/>
      <w:lang w:eastAsia="de-DE"/>
    </w:rPr>
  </w:style>
  <w:style w:type="character" w:customStyle="1" w:styleId="berschrift6Zchn">
    <w:name w:val="Überschrift 6 Zchn"/>
    <w:basedOn w:val="Absatz-Standardschriftart"/>
    <w:link w:val="berschrift6"/>
    <w:rsid w:val="00664A16"/>
    <w:rPr>
      <w:rFonts w:ascii="Lucida Sans" w:hAnsi="Lucida Sans"/>
      <w:b/>
      <w:i/>
      <w:smallCaps/>
      <w:kern w:val="16"/>
      <w:sz w:val="40"/>
      <w:lang w:eastAsia="de-DE"/>
    </w:rPr>
  </w:style>
  <w:style w:type="character" w:customStyle="1" w:styleId="berschrift7Zchn">
    <w:name w:val="Überschrift 7 Zchn"/>
    <w:basedOn w:val="Absatz-Standardschriftart"/>
    <w:link w:val="berschrift7"/>
    <w:rsid w:val="00664A16"/>
    <w:rPr>
      <w:rFonts w:ascii="Lucida Sans" w:hAnsi="Lucida Sans"/>
      <w:i/>
      <w:color w:val="000000"/>
      <w:kern w:val="16"/>
      <w:sz w:val="16"/>
      <w:lang w:eastAsia="de-DE"/>
    </w:rPr>
  </w:style>
  <w:style w:type="character" w:customStyle="1" w:styleId="berschrift8Zchn">
    <w:name w:val="Überschrift 8 Zchn"/>
    <w:basedOn w:val="Absatz-Standardschriftart"/>
    <w:link w:val="berschrift8"/>
    <w:rsid w:val="00664A16"/>
    <w:rPr>
      <w:rFonts w:ascii="Lucida Sans" w:hAnsi="Lucida Sans"/>
      <w:i/>
      <w:kern w:val="16"/>
      <w:sz w:val="16"/>
      <w:lang w:eastAsia="de-DE"/>
    </w:rPr>
  </w:style>
  <w:style w:type="character" w:customStyle="1" w:styleId="berschrift9Zchn">
    <w:name w:val="Überschrift 9 Zchn"/>
    <w:basedOn w:val="Absatz-Standardschriftart"/>
    <w:link w:val="berschrift9"/>
    <w:rsid w:val="00664A16"/>
    <w:rPr>
      <w:rFonts w:ascii="Lucida Sans" w:hAnsi="Lucida Sans"/>
      <w:i/>
      <w:color w:val="000000"/>
      <w:kern w:val="16"/>
      <w:sz w:val="16"/>
      <w:lang w:eastAsia="de-DE"/>
    </w:rPr>
  </w:style>
  <w:style w:type="paragraph" w:customStyle="1" w:styleId="WeiterfhrenderText">
    <w:name w:val="Weiterführender Text"/>
    <w:basedOn w:val="Standard"/>
    <w:qFormat/>
    <w:rsid w:val="00956671"/>
    <w:pPr>
      <w:ind w:left="482"/>
    </w:pPr>
    <w:rPr>
      <w:sz w:val="18"/>
    </w:rPr>
  </w:style>
  <w:style w:type="paragraph" w:customStyle="1" w:styleId="Subtitel">
    <w:name w:val="Subtitel"/>
    <w:basedOn w:val="Standard"/>
    <w:qFormat/>
    <w:rsid w:val="009C291E"/>
    <w:pPr>
      <w:keepNext/>
      <w:spacing w:before="360"/>
    </w:pPr>
    <w:rPr>
      <w:b/>
      <w:color w:val="0066CC"/>
    </w:rPr>
  </w:style>
  <w:style w:type="paragraph" w:styleId="Sprechblasentext">
    <w:name w:val="Balloon Text"/>
    <w:basedOn w:val="Standard"/>
    <w:link w:val="SprechblasentextZchn"/>
    <w:semiHidden/>
    <w:unhideWhenUsed/>
    <w:rsid w:val="00C92D39"/>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semiHidden/>
    <w:rsid w:val="00C92D39"/>
    <w:rPr>
      <w:rFonts w:ascii="Tahoma" w:hAnsi="Tahoma" w:cs="Tahoma"/>
      <w:kern w:val="16"/>
      <w:sz w:val="16"/>
      <w:szCs w:val="16"/>
      <w:lang w:eastAsia="de-DE"/>
    </w:rPr>
  </w:style>
  <w:style w:type="character" w:customStyle="1" w:styleId="Hochgestellt">
    <w:name w:val="Hochgestellt"/>
    <w:basedOn w:val="Absatz-Standardschriftart"/>
    <w:uiPriority w:val="1"/>
    <w:qFormat/>
    <w:rsid w:val="00265BA9"/>
    <w:rPr>
      <w:vertAlign w:val="superscript"/>
    </w:rPr>
  </w:style>
  <w:style w:type="character" w:customStyle="1" w:styleId="Tiefgestellt">
    <w:name w:val="Tiefgestellt"/>
    <w:basedOn w:val="Absatz-Standardschriftart"/>
    <w:uiPriority w:val="1"/>
    <w:qFormat/>
    <w:rsid w:val="00265BA9"/>
    <w:rPr>
      <w:vertAlign w:val="subscript"/>
    </w:rPr>
  </w:style>
  <w:style w:type="paragraph" w:customStyle="1" w:styleId="FormatvorlageBeschriftungVor0Pt">
    <w:name w:val="Formatvorlage Beschriftung + Vor:  0 Pt."/>
    <w:basedOn w:val="Beschriftung"/>
    <w:qFormat/>
    <w:rsid w:val="004E42E3"/>
    <w:pPr>
      <w:spacing w:before="0"/>
    </w:pPr>
    <w:rPr>
      <w:iCs/>
      <w:szCs w:val="20"/>
    </w:rPr>
  </w:style>
  <w:style w:type="paragraph" w:styleId="KeinLeerraum">
    <w:name w:val="No Spacing"/>
    <w:uiPriority w:val="1"/>
    <w:qFormat/>
    <w:rsid w:val="00401A00"/>
    <w:rPr>
      <w:rFonts w:ascii="Calibri" w:hAnsi="Calibri"/>
      <w:sz w:val="22"/>
      <w:szCs w:val="22"/>
      <w:lang w:val="de-DE" w:eastAsia="en-US"/>
    </w:rPr>
  </w:style>
  <w:style w:type="character" w:customStyle="1" w:styleId="apple-converted-space">
    <w:name w:val="apple-converted-space"/>
    <w:basedOn w:val="Absatz-Standardschriftart"/>
    <w:rsid w:val="00C61A93"/>
  </w:style>
  <w:style w:type="character" w:styleId="Fett">
    <w:name w:val="Strong"/>
    <w:basedOn w:val="Absatz-Standardschriftart"/>
    <w:uiPriority w:val="22"/>
    <w:qFormat/>
    <w:rsid w:val="00F93DA8"/>
    <w:rPr>
      <w:b/>
      <w:bCs/>
    </w:rPr>
  </w:style>
  <w:style w:type="paragraph" w:styleId="berarbeitung">
    <w:name w:val="Revision"/>
    <w:hidden/>
    <w:uiPriority w:val="99"/>
    <w:semiHidden/>
    <w:rsid w:val="00B004C3"/>
    <w:rPr>
      <w:rFonts w:ascii="Lucida Sans" w:hAnsi="Lucida Sans"/>
      <w:kern w:val="16"/>
      <w:sz w:val="22"/>
      <w:lang w:eastAsia="de-DE"/>
    </w:rPr>
  </w:style>
  <w:style w:type="paragraph" w:styleId="Kommentarthema">
    <w:name w:val="annotation subject"/>
    <w:basedOn w:val="Kommentartext"/>
    <w:next w:val="Kommentartext"/>
    <w:link w:val="KommentarthemaZchn"/>
    <w:semiHidden/>
    <w:unhideWhenUsed/>
    <w:rsid w:val="006859BD"/>
    <w:pPr>
      <w:spacing w:before="60" w:after="60"/>
      <w:ind w:left="0" w:firstLine="0"/>
    </w:pPr>
    <w:rPr>
      <w:b/>
      <w:bCs/>
      <w:kern w:val="16"/>
      <w:sz w:val="20"/>
      <w:lang w:val="de-CH"/>
    </w:rPr>
  </w:style>
  <w:style w:type="character" w:customStyle="1" w:styleId="KommentarthemaZchn">
    <w:name w:val="Kommentarthema Zchn"/>
    <w:basedOn w:val="KommentartextZchn"/>
    <w:link w:val="Kommentarthema"/>
    <w:semiHidden/>
    <w:rsid w:val="006859BD"/>
    <w:rPr>
      <w:rFonts w:ascii="Lucida Sans" w:hAnsi="Lucida Sans"/>
      <w:b/>
      <w:bCs/>
      <w:kern w:val="16"/>
      <w:sz w:val="22"/>
      <w:lang w:val="de-DE" w:eastAsia="de-DE"/>
    </w:rPr>
  </w:style>
  <w:style w:type="paragraph" w:styleId="Literaturverzeichnis">
    <w:name w:val="Bibliography"/>
    <w:basedOn w:val="Standard"/>
    <w:next w:val="Standard"/>
    <w:uiPriority w:val="37"/>
    <w:unhideWhenUsed/>
    <w:rsid w:val="008F5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92245">
      <w:bodyDiv w:val="1"/>
      <w:marLeft w:val="0"/>
      <w:marRight w:val="0"/>
      <w:marTop w:val="0"/>
      <w:marBottom w:val="0"/>
      <w:divBdr>
        <w:top w:val="none" w:sz="0" w:space="0" w:color="auto"/>
        <w:left w:val="none" w:sz="0" w:space="0" w:color="auto"/>
        <w:bottom w:val="none" w:sz="0" w:space="0" w:color="auto"/>
        <w:right w:val="none" w:sz="0" w:space="0" w:color="auto"/>
      </w:divBdr>
      <w:divsChild>
        <w:div w:id="209070523">
          <w:marLeft w:val="0"/>
          <w:marRight w:val="0"/>
          <w:marTop w:val="0"/>
          <w:marBottom w:val="0"/>
          <w:divBdr>
            <w:top w:val="none" w:sz="0" w:space="0" w:color="auto"/>
            <w:left w:val="none" w:sz="0" w:space="0" w:color="auto"/>
            <w:bottom w:val="none" w:sz="0" w:space="0" w:color="auto"/>
            <w:right w:val="none" w:sz="0" w:space="0" w:color="auto"/>
          </w:divBdr>
        </w:div>
        <w:div w:id="1073695389">
          <w:marLeft w:val="0"/>
          <w:marRight w:val="0"/>
          <w:marTop w:val="0"/>
          <w:marBottom w:val="0"/>
          <w:divBdr>
            <w:top w:val="none" w:sz="0" w:space="0" w:color="auto"/>
            <w:left w:val="none" w:sz="0" w:space="0" w:color="auto"/>
            <w:bottom w:val="none" w:sz="0" w:space="0" w:color="auto"/>
            <w:right w:val="none" w:sz="0" w:space="0" w:color="auto"/>
          </w:divBdr>
        </w:div>
      </w:divsChild>
    </w:div>
    <w:div w:id="167017781">
      <w:bodyDiv w:val="1"/>
      <w:marLeft w:val="0"/>
      <w:marRight w:val="0"/>
      <w:marTop w:val="0"/>
      <w:marBottom w:val="0"/>
      <w:divBdr>
        <w:top w:val="none" w:sz="0" w:space="0" w:color="auto"/>
        <w:left w:val="none" w:sz="0" w:space="0" w:color="auto"/>
        <w:bottom w:val="none" w:sz="0" w:space="0" w:color="auto"/>
        <w:right w:val="none" w:sz="0" w:space="0" w:color="auto"/>
      </w:divBdr>
    </w:div>
    <w:div w:id="222638146">
      <w:bodyDiv w:val="1"/>
      <w:marLeft w:val="0"/>
      <w:marRight w:val="0"/>
      <w:marTop w:val="0"/>
      <w:marBottom w:val="0"/>
      <w:divBdr>
        <w:top w:val="none" w:sz="0" w:space="0" w:color="auto"/>
        <w:left w:val="none" w:sz="0" w:space="0" w:color="auto"/>
        <w:bottom w:val="none" w:sz="0" w:space="0" w:color="auto"/>
        <w:right w:val="none" w:sz="0" w:space="0" w:color="auto"/>
      </w:divBdr>
    </w:div>
    <w:div w:id="262955195">
      <w:bodyDiv w:val="1"/>
      <w:marLeft w:val="0"/>
      <w:marRight w:val="0"/>
      <w:marTop w:val="0"/>
      <w:marBottom w:val="0"/>
      <w:divBdr>
        <w:top w:val="none" w:sz="0" w:space="0" w:color="auto"/>
        <w:left w:val="none" w:sz="0" w:space="0" w:color="auto"/>
        <w:bottom w:val="none" w:sz="0" w:space="0" w:color="auto"/>
        <w:right w:val="none" w:sz="0" w:space="0" w:color="auto"/>
      </w:divBdr>
    </w:div>
    <w:div w:id="273051153">
      <w:bodyDiv w:val="1"/>
      <w:marLeft w:val="0"/>
      <w:marRight w:val="0"/>
      <w:marTop w:val="0"/>
      <w:marBottom w:val="0"/>
      <w:divBdr>
        <w:top w:val="none" w:sz="0" w:space="0" w:color="auto"/>
        <w:left w:val="none" w:sz="0" w:space="0" w:color="auto"/>
        <w:bottom w:val="none" w:sz="0" w:space="0" w:color="auto"/>
        <w:right w:val="none" w:sz="0" w:space="0" w:color="auto"/>
      </w:divBdr>
    </w:div>
    <w:div w:id="294918750">
      <w:bodyDiv w:val="1"/>
      <w:marLeft w:val="0"/>
      <w:marRight w:val="0"/>
      <w:marTop w:val="0"/>
      <w:marBottom w:val="0"/>
      <w:divBdr>
        <w:top w:val="none" w:sz="0" w:space="0" w:color="auto"/>
        <w:left w:val="none" w:sz="0" w:space="0" w:color="auto"/>
        <w:bottom w:val="none" w:sz="0" w:space="0" w:color="auto"/>
        <w:right w:val="none" w:sz="0" w:space="0" w:color="auto"/>
      </w:divBdr>
      <w:divsChild>
        <w:div w:id="1856769639">
          <w:marLeft w:val="0"/>
          <w:marRight w:val="0"/>
          <w:marTop w:val="0"/>
          <w:marBottom w:val="0"/>
          <w:divBdr>
            <w:top w:val="none" w:sz="0" w:space="0" w:color="auto"/>
            <w:left w:val="none" w:sz="0" w:space="0" w:color="auto"/>
            <w:bottom w:val="none" w:sz="0" w:space="0" w:color="auto"/>
            <w:right w:val="none" w:sz="0" w:space="0" w:color="auto"/>
          </w:divBdr>
        </w:div>
      </w:divsChild>
    </w:div>
    <w:div w:id="511534233">
      <w:bodyDiv w:val="1"/>
      <w:marLeft w:val="0"/>
      <w:marRight w:val="0"/>
      <w:marTop w:val="0"/>
      <w:marBottom w:val="0"/>
      <w:divBdr>
        <w:top w:val="none" w:sz="0" w:space="0" w:color="auto"/>
        <w:left w:val="none" w:sz="0" w:space="0" w:color="auto"/>
        <w:bottom w:val="none" w:sz="0" w:space="0" w:color="auto"/>
        <w:right w:val="none" w:sz="0" w:space="0" w:color="auto"/>
      </w:divBdr>
      <w:divsChild>
        <w:div w:id="25757952">
          <w:marLeft w:val="0"/>
          <w:marRight w:val="0"/>
          <w:marTop w:val="0"/>
          <w:marBottom w:val="0"/>
          <w:divBdr>
            <w:top w:val="none" w:sz="0" w:space="0" w:color="auto"/>
            <w:left w:val="none" w:sz="0" w:space="0" w:color="auto"/>
            <w:bottom w:val="none" w:sz="0" w:space="0" w:color="auto"/>
            <w:right w:val="none" w:sz="0" w:space="0" w:color="auto"/>
          </w:divBdr>
        </w:div>
        <w:div w:id="1111432582">
          <w:marLeft w:val="0"/>
          <w:marRight w:val="0"/>
          <w:marTop w:val="0"/>
          <w:marBottom w:val="0"/>
          <w:divBdr>
            <w:top w:val="none" w:sz="0" w:space="0" w:color="auto"/>
            <w:left w:val="none" w:sz="0" w:space="0" w:color="auto"/>
            <w:bottom w:val="none" w:sz="0" w:space="0" w:color="auto"/>
            <w:right w:val="none" w:sz="0" w:space="0" w:color="auto"/>
          </w:divBdr>
        </w:div>
      </w:divsChild>
    </w:div>
    <w:div w:id="623658374">
      <w:bodyDiv w:val="1"/>
      <w:marLeft w:val="0"/>
      <w:marRight w:val="0"/>
      <w:marTop w:val="0"/>
      <w:marBottom w:val="0"/>
      <w:divBdr>
        <w:top w:val="none" w:sz="0" w:space="0" w:color="auto"/>
        <w:left w:val="none" w:sz="0" w:space="0" w:color="auto"/>
        <w:bottom w:val="none" w:sz="0" w:space="0" w:color="auto"/>
        <w:right w:val="none" w:sz="0" w:space="0" w:color="auto"/>
      </w:divBdr>
      <w:divsChild>
        <w:div w:id="55511692">
          <w:marLeft w:val="0"/>
          <w:marRight w:val="0"/>
          <w:marTop w:val="0"/>
          <w:marBottom w:val="0"/>
          <w:divBdr>
            <w:top w:val="none" w:sz="0" w:space="0" w:color="auto"/>
            <w:left w:val="none" w:sz="0" w:space="0" w:color="auto"/>
            <w:bottom w:val="none" w:sz="0" w:space="0" w:color="auto"/>
            <w:right w:val="none" w:sz="0" w:space="0" w:color="auto"/>
          </w:divBdr>
          <w:divsChild>
            <w:div w:id="184886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3485">
      <w:bodyDiv w:val="1"/>
      <w:marLeft w:val="0"/>
      <w:marRight w:val="0"/>
      <w:marTop w:val="0"/>
      <w:marBottom w:val="0"/>
      <w:divBdr>
        <w:top w:val="none" w:sz="0" w:space="0" w:color="auto"/>
        <w:left w:val="none" w:sz="0" w:space="0" w:color="auto"/>
        <w:bottom w:val="none" w:sz="0" w:space="0" w:color="auto"/>
        <w:right w:val="none" w:sz="0" w:space="0" w:color="auto"/>
      </w:divBdr>
    </w:div>
    <w:div w:id="1030765230">
      <w:bodyDiv w:val="1"/>
      <w:marLeft w:val="0"/>
      <w:marRight w:val="0"/>
      <w:marTop w:val="0"/>
      <w:marBottom w:val="0"/>
      <w:divBdr>
        <w:top w:val="none" w:sz="0" w:space="0" w:color="auto"/>
        <w:left w:val="none" w:sz="0" w:space="0" w:color="auto"/>
        <w:bottom w:val="none" w:sz="0" w:space="0" w:color="auto"/>
        <w:right w:val="none" w:sz="0" w:space="0" w:color="auto"/>
      </w:divBdr>
      <w:divsChild>
        <w:div w:id="1885754205">
          <w:marLeft w:val="0"/>
          <w:marRight w:val="0"/>
          <w:marTop w:val="0"/>
          <w:marBottom w:val="0"/>
          <w:divBdr>
            <w:top w:val="none" w:sz="0" w:space="0" w:color="auto"/>
            <w:left w:val="none" w:sz="0" w:space="0" w:color="auto"/>
            <w:bottom w:val="none" w:sz="0" w:space="0" w:color="auto"/>
            <w:right w:val="none" w:sz="0" w:space="0" w:color="auto"/>
          </w:divBdr>
          <w:divsChild>
            <w:div w:id="7150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5596">
      <w:bodyDiv w:val="1"/>
      <w:marLeft w:val="0"/>
      <w:marRight w:val="0"/>
      <w:marTop w:val="0"/>
      <w:marBottom w:val="0"/>
      <w:divBdr>
        <w:top w:val="none" w:sz="0" w:space="0" w:color="auto"/>
        <w:left w:val="none" w:sz="0" w:space="0" w:color="auto"/>
        <w:bottom w:val="none" w:sz="0" w:space="0" w:color="auto"/>
        <w:right w:val="none" w:sz="0" w:space="0" w:color="auto"/>
      </w:divBdr>
      <w:divsChild>
        <w:div w:id="350184713">
          <w:marLeft w:val="0"/>
          <w:marRight w:val="0"/>
          <w:marTop w:val="0"/>
          <w:marBottom w:val="0"/>
          <w:divBdr>
            <w:top w:val="none" w:sz="0" w:space="0" w:color="auto"/>
            <w:left w:val="none" w:sz="0" w:space="0" w:color="auto"/>
            <w:bottom w:val="none" w:sz="0" w:space="0" w:color="auto"/>
            <w:right w:val="none" w:sz="0" w:space="0" w:color="auto"/>
          </w:divBdr>
          <w:divsChild>
            <w:div w:id="15539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7012">
      <w:bodyDiv w:val="1"/>
      <w:marLeft w:val="0"/>
      <w:marRight w:val="0"/>
      <w:marTop w:val="0"/>
      <w:marBottom w:val="0"/>
      <w:divBdr>
        <w:top w:val="none" w:sz="0" w:space="0" w:color="auto"/>
        <w:left w:val="none" w:sz="0" w:space="0" w:color="auto"/>
        <w:bottom w:val="none" w:sz="0" w:space="0" w:color="auto"/>
        <w:right w:val="none" w:sz="0" w:space="0" w:color="auto"/>
      </w:divBdr>
    </w:div>
    <w:div w:id="1162425444">
      <w:bodyDiv w:val="1"/>
      <w:marLeft w:val="0"/>
      <w:marRight w:val="0"/>
      <w:marTop w:val="0"/>
      <w:marBottom w:val="0"/>
      <w:divBdr>
        <w:top w:val="none" w:sz="0" w:space="0" w:color="auto"/>
        <w:left w:val="none" w:sz="0" w:space="0" w:color="auto"/>
        <w:bottom w:val="none" w:sz="0" w:space="0" w:color="auto"/>
        <w:right w:val="none" w:sz="0" w:space="0" w:color="auto"/>
      </w:divBdr>
    </w:div>
    <w:div w:id="1320887365">
      <w:bodyDiv w:val="1"/>
      <w:marLeft w:val="0"/>
      <w:marRight w:val="0"/>
      <w:marTop w:val="0"/>
      <w:marBottom w:val="0"/>
      <w:divBdr>
        <w:top w:val="none" w:sz="0" w:space="0" w:color="auto"/>
        <w:left w:val="none" w:sz="0" w:space="0" w:color="auto"/>
        <w:bottom w:val="none" w:sz="0" w:space="0" w:color="auto"/>
        <w:right w:val="none" w:sz="0" w:space="0" w:color="auto"/>
      </w:divBdr>
      <w:divsChild>
        <w:div w:id="651563748">
          <w:marLeft w:val="0"/>
          <w:marRight w:val="0"/>
          <w:marTop w:val="0"/>
          <w:marBottom w:val="0"/>
          <w:divBdr>
            <w:top w:val="none" w:sz="0" w:space="0" w:color="auto"/>
            <w:left w:val="none" w:sz="0" w:space="0" w:color="auto"/>
            <w:bottom w:val="none" w:sz="0" w:space="0" w:color="auto"/>
            <w:right w:val="none" w:sz="0" w:space="0" w:color="auto"/>
          </w:divBdr>
        </w:div>
      </w:divsChild>
    </w:div>
    <w:div w:id="1387607344">
      <w:bodyDiv w:val="1"/>
      <w:marLeft w:val="0"/>
      <w:marRight w:val="0"/>
      <w:marTop w:val="0"/>
      <w:marBottom w:val="0"/>
      <w:divBdr>
        <w:top w:val="none" w:sz="0" w:space="0" w:color="auto"/>
        <w:left w:val="none" w:sz="0" w:space="0" w:color="auto"/>
        <w:bottom w:val="none" w:sz="0" w:space="0" w:color="auto"/>
        <w:right w:val="none" w:sz="0" w:space="0" w:color="auto"/>
      </w:divBdr>
    </w:div>
    <w:div w:id="1397433969">
      <w:bodyDiv w:val="1"/>
      <w:marLeft w:val="0"/>
      <w:marRight w:val="0"/>
      <w:marTop w:val="0"/>
      <w:marBottom w:val="0"/>
      <w:divBdr>
        <w:top w:val="none" w:sz="0" w:space="0" w:color="auto"/>
        <w:left w:val="none" w:sz="0" w:space="0" w:color="auto"/>
        <w:bottom w:val="none" w:sz="0" w:space="0" w:color="auto"/>
        <w:right w:val="none" w:sz="0" w:space="0" w:color="auto"/>
      </w:divBdr>
    </w:div>
    <w:div w:id="1423602193">
      <w:bodyDiv w:val="1"/>
      <w:marLeft w:val="0"/>
      <w:marRight w:val="0"/>
      <w:marTop w:val="0"/>
      <w:marBottom w:val="0"/>
      <w:divBdr>
        <w:top w:val="none" w:sz="0" w:space="0" w:color="auto"/>
        <w:left w:val="none" w:sz="0" w:space="0" w:color="auto"/>
        <w:bottom w:val="none" w:sz="0" w:space="0" w:color="auto"/>
        <w:right w:val="none" w:sz="0" w:space="0" w:color="auto"/>
      </w:divBdr>
      <w:divsChild>
        <w:div w:id="202333997">
          <w:marLeft w:val="0"/>
          <w:marRight w:val="0"/>
          <w:marTop w:val="0"/>
          <w:marBottom w:val="0"/>
          <w:divBdr>
            <w:top w:val="none" w:sz="0" w:space="0" w:color="auto"/>
            <w:left w:val="none" w:sz="0" w:space="0" w:color="auto"/>
            <w:bottom w:val="none" w:sz="0" w:space="0" w:color="auto"/>
            <w:right w:val="none" w:sz="0" w:space="0" w:color="auto"/>
          </w:divBdr>
          <w:divsChild>
            <w:div w:id="4102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8611">
      <w:bodyDiv w:val="1"/>
      <w:marLeft w:val="0"/>
      <w:marRight w:val="0"/>
      <w:marTop w:val="0"/>
      <w:marBottom w:val="0"/>
      <w:divBdr>
        <w:top w:val="none" w:sz="0" w:space="0" w:color="auto"/>
        <w:left w:val="none" w:sz="0" w:space="0" w:color="auto"/>
        <w:bottom w:val="none" w:sz="0" w:space="0" w:color="auto"/>
        <w:right w:val="none" w:sz="0" w:space="0" w:color="auto"/>
      </w:divBdr>
      <w:divsChild>
        <w:div w:id="506596832">
          <w:marLeft w:val="0"/>
          <w:marRight w:val="0"/>
          <w:marTop w:val="0"/>
          <w:marBottom w:val="0"/>
          <w:divBdr>
            <w:top w:val="none" w:sz="0" w:space="0" w:color="auto"/>
            <w:left w:val="none" w:sz="0" w:space="0" w:color="auto"/>
            <w:bottom w:val="none" w:sz="0" w:space="0" w:color="auto"/>
            <w:right w:val="none" w:sz="0" w:space="0" w:color="auto"/>
          </w:divBdr>
        </w:div>
      </w:divsChild>
    </w:div>
    <w:div w:id="1649555727">
      <w:bodyDiv w:val="1"/>
      <w:marLeft w:val="0"/>
      <w:marRight w:val="0"/>
      <w:marTop w:val="0"/>
      <w:marBottom w:val="0"/>
      <w:divBdr>
        <w:top w:val="none" w:sz="0" w:space="0" w:color="auto"/>
        <w:left w:val="none" w:sz="0" w:space="0" w:color="auto"/>
        <w:bottom w:val="none" w:sz="0" w:space="0" w:color="auto"/>
        <w:right w:val="none" w:sz="0" w:space="0" w:color="auto"/>
      </w:divBdr>
      <w:divsChild>
        <w:div w:id="1592546500">
          <w:marLeft w:val="0"/>
          <w:marRight w:val="0"/>
          <w:marTop w:val="0"/>
          <w:marBottom w:val="0"/>
          <w:divBdr>
            <w:top w:val="none" w:sz="0" w:space="0" w:color="auto"/>
            <w:left w:val="none" w:sz="0" w:space="0" w:color="auto"/>
            <w:bottom w:val="none" w:sz="0" w:space="0" w:color="auto"/>
            <w:right w:val="none" w:sz="0" w:space="0" w:color="auto"/>
          </w:divBdr>
        </w:div>
        <w:div w:id="393090685">
          <w:marLeft w:val="0"/>
          <w:marRight w:val="0"/>
          <w:marTop w:val="0"/>
          <w:marBottom w:val="0"/>
          <w:divBdr>
            <w:top w:val="none" w:sz="0" w:space="0" w:color="auto"/>
            <w:left w:val="none" w:sz="0" w:space="0" w:color="auto"/>
            <w:bottom w:val="none" w:sz="0" w:space="0" w:color="auto"/>
            <w:right w:val="none" w:sz="0" w:space="0" w:color="auto"/>
          </w:divBdr>
        </w:div>
        <w:div w:id="1131898195">
          <w:marLeft w:val="0"/>
          <w:marRight w:val="0"/>
          <w:marTop w:val="0"/>
          <w:marBottom w:val="0"/>
          <w:divBdr>
            <w:top w:val="none" w:sz="0" w:space="0" w:color="auto"/>
            <w:left w:val="none" w:sz="0" w:space="0" w:color="auto"/>
            <w:bottom w:val="none" w:sz="0" w:space="0" w:color="auto"/>
            <w:right w:val="none" w:sz="0" w:space="0" w:color="auto"/>
          </w:divBdr>
        </w:div>
        <w:div w:id="1294360958">
          <w:marLeft w:val="0"/>
          <w:marRight w:val="0"/>
          <w:marTop w:val="0"/>
          <w:marBottom w:val="0"/>
          <w:divBdr>
            <w:top w:val="none" w:sz="0" w:space="0" w:color="auto"/>
            <w:left w:val="none" w:sz="0" w:space="0" w:color="auto"/>
            <w:bottom w:val="none" w:sz="0" w:space="0" w:color="auto"/>
            <w:right w:val="none" w:sz="0" w:space="0" w:color="auto"/>
          </w:divBdr>
        </w:div>
        <w:div w:id="1051658677">
          <w:marLeft w:val="0"/>
          <w:marRight w:val="0"/>
          <w:marTop w:val="0"/>
          <w:marBottom w:val="0"/>
          <w:divBdr>
            <w:top w:val="none" w:sz="0" w:space="0" w:color="auto"/>
            <w:left w:val="none" w:sz="0" w:space="0" w:color="auto"/>
            <w:bottom w:val="none" w:sz="0" w:space="0" w:color="auto"/>
            <w:right w:val="none" w:sz="0" w:space="0" w:color="auto"/>
          </w:divBdr>
        </w:div>
      </w:divsChild>
    </w:div>
    <w:div w:id="1823693968">
      <w:bodyDiv w:val="1"/>
      <w:marLeft w:val="0"/>
      <w:marRight w:val="0"/>
      <w:marTop w:val="0"/>
      <w:marBottom w:val="0"/>
      <w:divBdr>
        <w:top w:val="none" w:sz="0" w:space="0" w:color="auto"/>
        <w:left w:val="none" w:sz="0" w:space="0" w:color="auto"/>
        <w:bottom w:val="none" w:sz="0" w:space="0" w:color="auto"/>
        <w:right w:val="none" w:sz="0" w:space="0" w:color="auto"/>
      </w:divBdr>
    </w:div>
    <w:div w:id="1922988021">
      <w:bodyDiv w:val="1"/>
      <w:marLeft w:val="0"/>
      <w:marRight w:val="0"/>
      <w:marTop w:val="0"/>
      <w:marBottom w:val="0"/>
      <w:divBdr>
        <w:top w:val="none" w:sz="0" w:space="0" w:color="auto"/>
        <w:left w:val="none" w:sz="0" w:space="0" w:color="auto"/>
        <w:bottom w:val="none" w:sz="0" w:space="0" w:color="auto"/>
        <w:right w:val="none" w:sz="0" w:space="0" w:color="auto"/>
      </w:divBdr>
      <w:divsChild>
        <w:div w:id="496767170">
          <w:marLeft w:val="0"/>
          <w:marRight w:val="0"/>
          <w:marTop w:val="0"/>
          <w:marBottom w:val="0"/>
          <w:divBdr>
            <w:top w:val="none" w:sz="0" w:space="0" w:color="auto"/>
            <w:left w:val="none" w:sz="0" w:space="0" w:color="auto"/>
            <w:bottom w:val="none" w:sz="0" w:space="0" w:color="auto"/>
            <w:right w:val="none" w:sz="0" w:space="0" w:color="auto"/>
          </w:divBdr>
        </w:div>
      </w:divsChild>
    </w:div>
    <w:div w:id="203930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customXml" Target="../customXml/item2.xml"/><Relationship Id="rId21" Type="http://schemas.openxmlformats.org/officeDocument/2006/relationships/hyperlink" Target="https://de.wikipedia.org/wiki/Produkt_(Wirtschaft)"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eader" Target="header4.xml"/><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hyperlink" Target="https://de.wikipedia.org/wiki/Betriebswirtschaft" TargetMode="External"/><Relationship Id="rId29" Type="http://schemas.openxmlformats.org/officeDocument/2006/relationships/glossaryDocument" Target="glossary/document.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eader" Target="header3.xml"/><Relationship Id="rId5" Type="http://schemas.openxmlformats.org/officeDocument/2006/relationships/styles" Target="styles.xml"/><Relationship Id="rId15" Type="http://schemas.microsoft.com/office/2011/relationships/commentsExtended" Target="commentsExtended.xml"/><Relationship Id="rId23" Type="http://schemas.openxmlformats.org/officeDocument/2006/relationships/image" Target="media/image7.png"/><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mments" Target="comments.xml"/><Relationship Id="rId22" Type="http://schemas.openxmlformats.org/officeDocument/2006/relationships/hyperlink" Target="https://de.wikipedia.org/wiki/Erl%C3%B6s" TargetMode="External"/><Relationship Id="rId27" Type="http://schemas.openxmlformats.org/officeDocument/2006/relationships/fontTable" Target="fontTable.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228;rlig\Documents\Melanie\BFH\Manuskriptvorlagen\Vorlage%20f&#252;r%20Manuskrip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C665F70E794AEF9A0B40F2298F63F6"/>
        <w:category>
          <w:name w:val="Allgemein"/>
          <w:gallery w:val="placeholder"/>
        </w:category>
        <w:types>
          <w:type w:val="bbPlcHdr"/>
        </w:types>
        <w:behaviors>
          <w:behavior w:val="content"/>
        </w:behaviors>
        <w:guid w:val="{9F4EB7E9-5CE1-4969-960E-EED0352CBC06}"/>
      </w:docPartPr>
      <w:docPartBody>
        <w:p w:rsidR="001F1217" w:rsidRDefault="001F1217" w:rsidP="001F1217">
          <w:pPr>
            <w:pStyle w:val="75C665F70E794AEF9A0B40F2298F63F65"/>
          </w:pPr>
          <w:r w:rsidRPr="00C779B2">
            <w:rPr>
              <w:rStyle w:val="Platzhaltertext"/>
            </w:rPr>
            <w:t>Wählen Sie ein Element aus.</w:t>
          </w:r>
        </w:p>
      </w:docPartBody>
    </w:docPart>
    <w:docPart>
      <w:docPartPr>
        <w:name w:val="48FDAF6A0D08450A95C01429AC600949"/>
        <w:category>
          <w:name w:val="Allgemein"/>
          <w:gallery w:val="placeholder"/>
        </w:category>
        <w:types>
          <w:type w:val="bbPlcHdr"/>
        </w:types>
        <w:behaviors>
          <w:behavior w:val="content"/>
        </w:behaviors>
        <w:guid w:val="{4CE3CFF0-AEA8-461D-AC03-9BA15AD9D918}"/>
      </w:docPartPr>
      <w:docPartBody>
        <w:p w:rsidR="004C17D1" w:rsidRDefault="001F1217" w:rsidP="001F1217">
          <w:pPr>
            <w:pStyle w:val="48FDAF6A0D08450A95C01429AC6009493"/>
          </w:pPr>
          <w:r w:rsidRPr="002E1878">
            <w:rPr>
              <w:rStyle w:val="Platzhaltertext"/>
            </w:rPr>
            <w:t>Wählen Sie ein Element aus.</w:t>
          </w:r>
        </w:p>
      </w:docPartBody>
    </w:docPart>
    <w:docPart>
      <w:docPartPr>
        <w:name w:val="725B28B846624C599D89774C47087AF6"/>
        <w:category>
          <w:name w:val="Allgemein"/>
          <w:gallery w:val="placeholder"/>
        </w:category>
        <w:types>
          <w:type w:val="bbPlcHdr"/>
        </w:types>
        <w:behaviors>
          <w:behavior w:val="content"/>
        </w:behaviors>
        <w:guid w:val="{910718CE-C6D7-458A-AC8A-069155544700}"/>
      </w:docPartPr>
      <w:docPartBody>
        <w:p w:rsidR="004C17D1" w:rsidRDefault="001F1217" w:rsidP="001F1217">
          <w:pPr>
            <w:pStyle w:val="725B28B846624C599D89774C47087AF61"/>
          </w:pPr>
          <w:r w:rsidRPr="002E1878">
            <w:rPr>
              <w:rStyle w:val="Platzhalt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40502020204"/>
    <w:charset w:val="00"/>
    <w:family w:val="swiss"/>
    <w:pitch w:val="variable"/>
    <w:sig w:usb0="8100AAF7" w:usb1="0000807B" w:usb2="00000008" w:usb3="00000000" w:csb0="000100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5AD"/>
    <w:rsid w:val="00044FF9"/>
    <w:rsid w:val="000A2C7C"/>
    <w:rsid w:val="001F1217"/>
    <w:rsid w:val="002044DC"/>
    <w:rsid w:val="003A38C7"/>
    <w:rsid w:val="004B0092"/>
    <w:rsid w:val="004C17D1"/>
    <w:rsid w:val="00615060"/>
    <w:rsid w:val="009136FA"/>
    <w:rsid w:val="00C765AD"/>
    <w:rsid w:val="00D062FD"/>
    <w:rsid w:val="00DB00D7"/>
    <w:rsid w:val="00ED1D27"/>
    <w:rsid w:val="00F70DD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F1217"/>
    <w:rPr>
      <w:color w:val="808080"/>
    </w:rPr>
  </w:style>
  <w:style w:type="paragraph" w:customStyle="1" w:styleId="75C665F70E794AEF9A0B40F2298F63F6">
    <w:name w:val="75C665F70E794AEF9A0B40F2298F63F6"/>
    <w:rsid w:val="00C765AD"/>
    <w:pPr>
      <w:tabs>
        <w:tab w:val="left" w:pos="482"/>
      </w:tabs>
      <w:spacing w:before="60" w:after="60" w:line="240" w:lineRule="auto"/>
    </w:pPr>
    <w:rPr>
      <w:rFonts w:ascii="Lucida Sans" w:eastAsia="Times New Roman" w:hAnsi="Lucida Sans" w:cs="Times New Roman"/>
      <w:kern w:val="16"/>
      <w:szCs w:val="20"/>
      <w:lang w:eastAsia="de-DE"/>
    </w:rPr>
  </w:style>
  <w:style w:type="paragraph" w:customStyle="1" w:styleId="75C665F70E794AEF9A0B40F2298F63F61">
    <w:name w:val="75C665F70E794AEF9A0B40F2298F63F61"/>
    <w:rsid w:val="00C765AD"/>
    <w:pPr>
      <w:tabs>
        <w:tab w:val="left" w:pos="482"/>
      </w:tabs>
      <w:spacing w:before="60" w:after="60" w:line="240" w:lineRule="auto"/>
    </w:pPr>
    <w:rPr>
      <w:rFonts w:ascii="Lucida Sans" w:eastAsia="Times New Roman" w:hAnsi="Lucida Sans" w:cs="Times New Roman"/>
      <w:kern w:val="16"/>
      <w:szCs w:val="20"/>
      <w:lang w:eastAsia="de-DE"/>
    </w:rPr>
  </w:style>
  <w:style w:type="paragraph" w:customStyle="1" w:styleId="75C665F70E794AEF9A0B40F2298F63F62">
    <w:name w:val="75C665F70E794AEF9A0B40F2298F63F62"/>
    <w:rsid w:val="001F1217"/>
    <w:pPr>
      <w:tabs>
        <w:tab w:val="left" w:pos="482"/>
      </w:tabs>
      <w:spacing w:before="60" w:after="60" w:line="240" w:lineRule="auto"/>
    </w:pPr>
    <w:rPr>
      <w:rFonts w:ascii="Lucida Sans" w:eastAsia="Times New Roman" w:hAnsi="Lucida Sans" w:cs="Times New Roman"/>
      <w:kern w:val="16"/>
      <w:szCs w:val="20"/>
      <w:lang w:eastAsia="de-DE"/>
    </w:rPr>
  </w:style>
  <w:style w:type="paragraph" w:customStyle="1" w:styleId="48FDAF6A0D08450A95C01429AC600949">
    <w:name w:val="48FDAF6A0D08450A95C01429AC600949"/>
    <w:rsid w:val="001F1217"/>
    <w:pPr>
      <w:tabs>
        <w:tab w:val="left" w:pos="482"/>
      </w:tabs>
      <w:spacing w:before="60" w:after="60" w:line="240" w:lineRule="auto"/>
    </w:pPr>
    <w:rPr>
      <w:rFonts w:ascii="Lucida Sans" w:eastAsia="Times New Roman" w:hAnsi="Lucida Sans" w:cs="Times New Roman"/>
      <w:kern w:val="16"/>
      <w:szCs w:val="20"/>
      <w:lang w:eastAsia="de-DE"/>
    </w:rPr>
  </w:style>
  <w:style w:type="paragraph" w:customStyle="1" w:styleId="75C665F70E794AEF9A0B40F2298F63F63">
    <w:name w:val="75C665F70E794AEF9A0B40F2298F63F63"/>
    <w:rsid w:val="001F1217"/>
    <w:pPr>
      <w:tabs>
        <w:tab w:val="left" w:pos="482"/>
      </w:tabs>
      <w:spacing w:before="60" w:after="60" w:line="240" w:lineRule="auto"/>
    </w:pPr>
    <w:rPr>
      <w:rFonts w:ascii="Lucida Sans" w:eastAsia="Times New Roman" w:hAnsi="Lucida Sans" w:cs="Times New Roman"/>
      <w:kern w:val="16"/>
      <w:szCs w:val="20"/>
      <w:lang w:eastAsia="de-DE"/>
    </w:rPr>
  </w:style>
  <w:style w:type="paragraph" w:customStyle="1" w:styleId="48FDAF6A0D08450A95C01429AC6009491">
    <w:name w:val="48FDAF6A0D08450A95C01429AC6009491"/>
    <w:rsid w:val="001F1217"/>
    <w:pPr>
      <w:tabs>
        <w:tab w:val="left" w:pos="482"/>
      </w:tabs>
      <w:spacing w:before="60" w:after="60" w:line="240" w:lineRule="auto"/>
    </w:pPr>
    <w:rPr>
      <w:rFonts w:ascii="Lucida Sans" w:eastAsia="Times New Roman" w:hAnsi="Lucida Sans" w:cs="Times New Roman"/>
      <w:kern w:val="16"/>
      <w:szCs w:val="20"/>
      <w:lang w:eastAsia="de-DE"/>
    </w:rPr>
  </w:style>
  <w:style w:type="paragraph" w:customStyle="1" w:styleId="75C665F70E794AEF9A0B40F2298F63F64">
    <w:name w:val="75C665F70E794AEF9A0B40F2298F63F64"/>
    <w:rsid w:val="001F1217"/>
    <w:pPr>
      <w:tabs>
        <w:tab w:val="left" w:pos="482"/>
      </w:tabs>
      <w:spacing w:before="60" w:after="60" w:line="240" w:lineRule="auto"/>
    </w:pPr>
    <w:rPr>
      <w:rFonts w:ascii="Lucida Sans" w:eastAsia="Times New Roman" w:hAnsi="Lucida Sans" w:cs="Times New Roman"/>
      <w:kern w:val="16"/>
      <w:szCs w:val="20"/>
      <w:lang w:eastAsia="de-DE"/>
    </w:rPr>
  </w:style>
  <w:style w:type="paragraph" w:customStyle="1" w:styleId="48FDAF6A0D08450A95C01429AC6009492">
    <w:name w:val="48FDAF6A0D08450A95C01429AC6009492"/>
    <w:rsid w:val="001F1217"/>
    <w:pPr>
      <w:tabs>
        <w:tab w:val="left" w:pos="482"/>
      </w:tabs>
      <w:spacing w:before="60" w:after="60" w:line="240" w:lineRule="auto"/>
    </w:pPr>
    <w:rPr>
      <w:rFonts w:ascii="Lucida Sans" w:eastAsia="Times New Roman" w:hAnsi="Lucida Sans" w:cs="Times New Roman"/>
      <w:kern w:val="16"/>
      <w:szCs w:val="20"/>
      <w:lang w:eastAsia="de-DE"/>
    </w:rPr>
  </w:style>
  <w:style w:type="paragraph" w:customStyle="1" w:styleId="725B28B846624C599D89774C47087AF6">
    <w:name w:val="725B28B846624C599D89774C47087AF6"/>
    <w:rsid w:val="001F1217"/>
    <w:pPr>
      <w:tabs>
        <w:tab w:val="left" w:pos="482"/>
      </w:tabs>
      <w:spacing w:before="60" w:after="60" w:line="240" w:lineRule="auto"/>
    </w:pPr>
    <w:rPr>
      <w:rFonts w:ascii="Lucida Sans" w:eastAsia="Times New Roman" w:hAnsi="Lucida Sans" w:cs="Times New Roman"/>
      <w:kern w:val="16"/>
      <w:szCs w:val="20"/>
      <w:lang w:eastAsia="de-DE"/>
    </w:rPr>
  </w:style>
  <w:style w:type="paragraph" w:customStyle="1" w:styleId="75C665F70E794AEF9A0B40F2298F63F65">
    <w:name w:val="75C665F70E794AEF9A0B40F2298F63F65"/>
    <w:rsid w:val="001F1217"/>
    <w:pPr>
      <w:tabs>
        <w:tab w:val="left" w:pos="482"/>
      </w:tabs>
      <w:spacing w:before="60" w:after="60" w:line="240" w:lineRule="auto"/>
    </w:pPr>
    <w:rPr>
      <w:rFonts w:ascii="Lucida Sans" w:eastAsia="Times New Roman" w:hAnsi="Lucida Sans" w:cs="Times New Roman"/>
      <w:kern w:val="16"/>
      <w:szCs w:val="20"/>
      <w:lang w:eastAsia="de-DE"/>
    </w:rPr>
  </w:style>
  <w:style w:type="paragraph" w:customStyle="1" w:styleId="48FDAF6A0D08450A95C01429AC6009493">
    <w:name w:val="48FDAF6A0D08450A95C01429AC6009493"/>
    <w:rsid w:val="001F1217"/>
    <w:pPr>
      <w:tabs>
        <w:tab w:val="left" w:pos="482"/>
      </w:tabs>
      <w:spacing w:before="60" w:after="60" w:line="240" w:lineRule="auto"/>
    </w:pPr>
    <w:rPr>
      <w:rFonts w:ascii="Lucida Sans" w:eastAsia="Times New Roman" w:hAnsi="Lucida Sans" w:cs="Times New Roman"/>
      <w:kern w:val="16"/>
      <w:szCs w:val="20"/>
      <w:lang w:eastAsia="de-DE"/>
    </w:rPr>
  </w:style>
  <w:style w:type="paragraph" w:customStyle="1" w:styleId="725B28B846624C599D89774C47087AF61">
    <w:name w:val="725B28B846624C599D89774C47087AF61"/>
    <w:rsid w:val="001F1217"/>
    <w:pPr>
      <w:tabs>
        <w:tab w:val="left" w:pos="482"/>
      </w:tabs>
      <w:spacing w:before="60" w:after="60" w:line="240" w:lineRule="auto"/>
    </w:pPr>
    <w:rPr>
      <w:rFonts w:ascii="Lucida Sans" w:eastAsia="Times New Roman" w:hAnsi="Lucida Sans" w:cs="Times New Roman"/>
      <w:kern w:val="16"/>
      <w:szCs w:val="20"/>
      <w:lang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Wik</b:Tag>
    <b:SourceType>InternetSite</b:SourceType>
    <b:Guid>{86BD6552-216A-496C-9F44-EC8115B2AD6D}</b:Guid>
    <b:Title>Wikipedia</b:Title>
    <b:URL>https://de.wikipedia.org/wiki/Quo_vadis%3F</b:URL>
    <b:RefOrder>1</b:RefOrder>
  </b:Source>
  <b:Source>
    <b:Tag>Woh</b:Tag>
    <b:SourceType>InternetSite</b:SourceType>
    <b:Guid>{137E7075-7122-45D5-9D0C-4EEDF24B6FC8}</b:Guid>
    <b:Title>Wohnheim Riggisberg</b:Title>
    <b:URL>http://www.wohnheimriggisberg.ch/uber-uns/</b:URL>
    <b:RefOrder>2</b:RefOrder>
  </b:Source>
  <b:Source>
    <b:Tag>Lob</b:Tag>
    <b:SourceType>InternetSite</b:SourceType>
    <b:Guid>{934BDE9A-435A-484F-B40C-DBFBD667571A}</b:Guid>
    <b:Title>Lobos Informatik</b:Title>
    <b:URL>https://www.lobos.ch/index.php?id=52</b:URL>
    <b:RefOrder>3</b:RefOrder>
  </b:Source>
  <b:Source>
    <b:Tag>Wik1</b:Tag>
    <b:SourceType>InternetSite</b:SourceType>
    <b:Guid>{9343A86A-A80D-4276-B0BF-F19E66EA264C}</b:Guid>
    <b:Title>Wikipedia</b:Title>
    <b:URL>https://de.wikipedia.org/wiki/Riggisberg</b:URL>
    <b:RefOrder>4</b:RefOrder>
  </b:Source>
  <b:Source>
    <b:Tag>Wik2</b:Tag>
    <b:SourceType>InternetSite</b:SourceType>
    <b:Guid>{09182E94-8D49-4A86-859C-942D51476BD2}</b:Guid>
    <b:Title>Wikilogistics</b:Title>
    <b:URL>http://www.wikilogistics.ch/begriffe_az_1de.php?begriff_url=SechsR-Regel</b:URL>
    <b:RefOrder>5</b:RefOrder>
  </b:Source>
  <b:Source>
    <b:Tag>For</b:Tag>
    <b:SourceType>InternetSite</b:SourceType>
    <b:Guid>{9E9B3C0C-D4E6-4D55-AFDC-5D4F390DBA80}</b:Guid>
    <b:Title>Forschungsinformationssystem</b:Title>
    <b:URL>http://www.forschungsinformationssystem.de/servlet/is/251070/</b:URL>
    <b:RefOrder>6</b:RefOrder>
  </b:Source>
  <b:Source>
    <b:Tag>Rit</b:Tag>
    <b:SourceType>InternetSite</b:SourceType>
    <b:Guid>{AB433DEC-A4AC-4A93-8D0E-856197B3A0DA}</b:Guid>
    <b:Title>Ritschard Medical Consulting</b:Title>
    <b:URL>http://ritschard-medical-consulting.ch/ueber-uns</b:URL>
    <b:RefOrder>7</b:RefOrder>
  </b:Source>
  <b:Source>
    <b:Tag>ruf</b:Tag>
    <b:SourceType>InternetSite</b:SourceType>
    <b:Guid>{0DD82000-F3C4-4869-B134-009133F54EA8}</b:Guid>
    <b:Title>ruf Informatik</b:Title>
    <b:URL>http://www.ruf.ch/de/informatik/ueber-ruf-informatik/</b:URL>
    <b:RefOrder>8</b:RefOrder>
  </b:Source>
  <b:Source>
    <b:Tag>Wik3</b:Tag>
    <b:SourceType>InternetSite</b:SourceType>
    <b:Guid>{8F667258-71D2-47D4-9AFB-91102DF4DDEE}</b:Guid>
    <b:Title>Wikipedia</b:Title>
    <b:URL>de.wikipedia.org/wiki/ABC-Analyse</b:URL>
    <b:RefOrder>9</b:RefOrder>
  </b:Source>
  <b:Source>
    <b:Tag>Wir</b:Tag>
    <b:SourceType>InternetSite</b:SourceType>
    <b:Guid>{41B73D3A-0776-4CEE-8E23-3C5A4D4950F3}</b:Guid>
    <b:Title>Wirtschaftslexikon</b:Title>
    <b:URL>www.wirtschaftslexikon24.com/d/abc-analyse/abc-analyse.htm</b:URL>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40D7C8-1DEE-44F6-9E99-72794310D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für Manuskrip2</Template>
  <TotalTime>0</TotalTime>
  <Pages>11</Pages>
  <Words>2604</Words>
  <Characters>16412</Characters>
  <Application>Microsoft Office Word</Application>
  <DocSecurity>0</DocSecurity>
  <Lines>136</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Vorlage für Aufgabenstellung</vt:lpstr>
      <vt:lpstr>Vorlage für Aufgabenstellung</vt:lpstr>
    </vt:vector>
  </TitlesOfParts>
  <Manager>Alex Zbinden - 08.04.2008</Manager>
  <Company>FH Bern, Medizintechnik / Medizininformatik</Company>
  <LinksUpToDate>false</LinksUpToDate>
  <CharactersWithSpaces>18979</CharactersWithSpaces>
  <SharedDoc>false</SharedDoc>
  <HLinks>
    <vt:vector size="48" baseType="variant">
      <vt:variant>
        <vt:i4>1507376</vt:i4>
      </vt:variant>
      <vt:variant>
        <vt:i4>50</vt:i4>
      </vt:variant>
      <vt:variant>
        <vt:i4>0</vt:i4>
      </vt:variant>
      <vt:variant>
        <vt:i4>5</vt:i4>
      </vt:variant>
      <vt:variant>
        <vt:lpwstr/>
      </vt:variant>
      <vt:variant>
        <vt:lpwstr>_Toc261104334</vt:lpwstr>
      </vt:variant>
      <vt:variant>
        <vt:i4>1507376</vt:i4>
      </vt:variant>
      <vt:variant>
        <vt:i4>44</vt:i4>
      </vt:variant>
      <vt:variant>
        <vt:i4>0</vt:i4>
      </vt:variant>
      <vt:variant>
        <vt:i4>5</vt:i4>
      </vt:variant>
      <vt:variant>
        <vt:lpwstr/>
      </vt:variant>
      <vt:variant>
        <vt:lpwstr>_Toc261104333</vt:lpwstr>
      </vt:variant>
      <vt:variant>
        <vt:i4>1507376</vt:i4>
      </vt:variant>
      <vt:variant>
        <vt:i4>38</vt:i4>
      </vt:variant>
      <vt:variant>
        <vt:i4>0</vt:i4>
      </vt:variant>
      <vt:variant>
        <vt:i4>5</vt:i4>
      </vt:variant>
      <vt:variant>
        <vt:lpwstr/>
      </vt:variant>
      <vt:variant>
        <vt:lpwstr>_Toc261104332</vt:lpwstr>
      </vt:variant>
      <vt:variant>
        <vt:i4>1507376</vt:i4>
      </vt:variant>
      <vt:variant>
        <vt:i4>32</vt:i4>
      </vt:variant>
      <vt:variant>
        <vt:i4>0</vt:i4>
      </vt:variant>
      <vt:variant>
        <vt:i4>5</vt:i4>
      </vt:variant>
      <vt:variant>
        <vt:lpwstr/>
      </vt:variant>
      <vt:variant>
        <vt:lpwstr>_Toc261104331</vt:lpwstr>
      </vt:variant>
      <vt:variant>
        <vt:i4>1507376</vt:i4>
      </vt:variant>
      <vt:variant>
        <vt:i4>26</vt:i4>
      </vt:variant>
      <vt:variant>
        <vt:i4>0</vt:i4>
      </vt:variant>
      <vt:variant>
        <vt:i4>5</vt:i4>
      </vt:variant>
      <vt:variant>
        <vt:lpwstr/>
      </vt:variant>
      <vt:variant>
        <vt:lpwstr>_Toc261104330</vt:lpwstr>
      </vt:variant>
      <vt:variant>
        <vt:i4>1441840</vt:i4>
      </vt:variant>
      <vt:variant>
        <vt:i4>20</vt:i4>
      </vt:variant>
      <vt:variant>
        <vt:i4>0</vt:i4>
      </vt:variant>
      <vt:variant>
        <vt:i4>5</vt:i4>
      </vt:variant>
      <vt:variant>
        <vt:lpwstr/>
      </vt:variant>
      <vt:variant>
        <vt:lpwstr>_Toc261104329</vt:lpwstr>
      </vt:variant>
      <vt:variant>
        <vt:i4>1441840</vt:i4>
      </vt:variant>
      <vt:variant>
        <vt:i4>14</vt:i4>
      </vt:variant>
      <vt:variant>
        <vt:i4>0</vt:i4>
      </vt:variant>
      <vt:variant>
        <vt:i4>5</vt:i4>
      </vt:variant>
      <vt:variant>
        <vt:lpwstr/>
      </vt:variant>
      <vt:variant>
        <vt:lpwstr>_Toc261104328</vt:lpwstr>
      </vt:variant>
      <vt:variant>
        <vt:i4>1441840</vt:i4>
      </vt:variant>
      <vt:variant>
        <vt:i4>8</vt:i4>
      </vt:variant>
      <vt:variant>
        <vt:i4>0</vt:i4>
      </vt:variant>
      <vt:variant>
        <vt:i4>5</vt:i4>
      </vt:variant>
      <vt:variant>
        <vt:lpwstr/>
      </vt:variant>
      <vt:variant>
        <vt:lpwstr>_Toc261104327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für Aufgabenstellung</dc:title>
  <dc:subject>Geben Sie bitte den Zweck dieser Datei in SwissMentor™ unter "Dateieigenschaften" im Feld "Zweck" ein.</dc:subject>
  <dc:creator>Geben Sie die Autoren bitte in SwissMentor™unter "Datei"  im Feld "Autoren" ein</dc:creator>
  <cp:keywords>Geben Sie bitte die Stichwörter dieser Datei in SwissMentor™ unter "Dateieigenschaften" im Feld "Stickwörter " ein.</cp:keywords>
  <dc:description>Fügen Sie bitte allgemeine Bemerkungen zu dieser Arbeit in SwissMentor™ unter "Eigenschaften" ein.</dc:description>
  <cp:lastModifiedBy>Mirjam</cp:lastModifiedBy>
  <cp:revision>2</cp:revision>
  <cp:lastPrinted>2008-01-15T06:39:00Z</cp:lastPrinted>
  <dcterms:created xsi:type="dcterms:W3CDTF">2016-10-25T17:27:00Z</dcterms:created>
  <dcterms:modified xsi:type="dcterms:W3CDTF">2016-10-25T17:27:00Z</dcterms:modified>
  <cp:category>Vorlage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Version">
    <vt:i4>46</vt:i4>
  </property>
  <property fmtid="{D5CDD505-2E9C-101B-9397-08002B2CF9AE}" pid="3" name="_Revisionsdatum">
    <vt:filetime>2008-01-02T23:00:00Z</vt:filetime>
  </property>
  <property fmtid="{D5CDD505-2E9C-101B-9397-08002B2CF9AE}" pid="4" name="_Autor">
    <vt:lpwstr>Alex Zbinden</vt:lpwstr>
  </property>
  <property fmtid="{D5CDD505-2E9C-101B-9397-08002B2CF9AE}" pid="5" name="SM_VersionNumber">
    <vt:i4>40</vt:i4>
  </property>
  <property fmtid="{D5CDD505-2E9C-101B-9397-08002B2CF9AE}" pid="6" name="SM_Maturity">
    <vt:lpwstr>in Ausarbeitung</vt:lpwstr>
  </property>
  <property fmtid="{D5CDD505-2E9C-101B-9397-08002B2CF9AE}" pid="7" name="SM_URLLink">
    <vt:lpwstr>swissmentor://bfh.swissmentor.com/navigate/AufgabenstellungDiplomarbeit/57769/Vorlage_fuer_Aufgabenstellung.docx</vt:lpwstr>
  </property>
</Properties>
</file>